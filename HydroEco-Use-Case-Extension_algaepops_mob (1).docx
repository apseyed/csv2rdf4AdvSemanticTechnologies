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8"/>
      </w:tblGrid>
      <w:tr w:rsidR="00F67904" w:rsidRPr="00B81BA5" w14:paraId="624C606C" w14:textId="77777777">
        <w:tc>
          <w:tcPr>
            <w:tcW w:w="9918" w:type="dxa"/>
          </w:tcPr>
          <w:p w14:paraId="72E8A69A" w14:textId="0C434746" w:rsidR="00F67904" w:rsidRPr="00F67904" w:rsidRDefault="00F67904" w:rsidP="00A52444">
            <w:pPr>
              <w:spacing w:after="120"/>
              <w:rPr>
                <w:rFonts w:cs="DejaVu Sans"/>
              </w:rPr>
            </w:pPr>
            <w:r w:rsidRPr="00F67904">
              <w:rPr>
                <w:rFonts w:cs="DejaVu Sans"/>
              </w:rPr>
              <w:t xml:space="preserve">Use Case Name: </w:t>
            </w:r>
            <w:r w:rsidR="001068A9">
              <w:rPr>
                <w:rFonts w:ascii="Arial" w:eastAsia="Times New Roman" w:hAnsi="Arial"/>
                <w:color w:val="000000"/>
                <w:sz w:val="23"/>
                <w:szCs w:val="23"/>
              </w:rPr>
              <w:t xml:space="preserve">Finding </w:t>
            </w:r>
            <w:del w:id="0" w:author="Margaret" w:date="2013-05-01T21:05:00Z">
              <w:r w:rsidR="00585583" w:rsidDel="00A52444">
                <w:rPr>
                  <w:rFonts w:ascii="Arial" w:eastAsia="Times New Roman" w:hAnsi="Arial"/>
                  <w:color w:val="000000"/>
                  <w:sz w:val="23"/>
                  <w:szCs w:val="23"/>
                </w:rPr>
                <w:delText xml:space="preserve">hydrology </w:delText>
              </w:r>
            </w:del>
            <w:ins w:id="1" w:author="Margaret" w:date="2013-05-01T21:05:00Z">
              <w:r w:rsidR="00A52444">
                <w:rPr>
                  <w:rFonts w:ascii="Arial" w:eastAsia="Times New Roman" w:hAnsi="Arial"/>
                  <w:color w:val="000000"/>
                  <w:sz w:val="23"/>
                  <w:szCs w:val="23"/>
                </w:rPr>
                <w:t>population</w:t>
              </w:r>
              <w:r w:rsidR="00A52444">
                <w:rPr>
                  <w:rFonts w:ascii="Arial" w:eastAsia="Times New Roman" w:hAnsi="Arial"/>
                  <w:color w:val="000000"/>
                  <w:sz w:val="23"/>
                  <w:szCs w:val="23"/>
                </w:rPr>
                <w:t xml:space="preserve"> </w:t>
              </w:r>
            </w:ins>
            <w:r w:rsidR="00585583">
              <w:rPr>
                <w:rFonts w:ascii="Arial" w:eastAsia="Times New Roman" w:hAnsi="Arial"/>
                <w:color w:val="000000"/>
                <w:sz w:val="23"/>
                <w:szCs w:val="23"/>
              </w:rPr>
              <w:t>data co-</w:t>
            </w:r>
            <w:proofErr w:type="spellStart"/>
            <w:r w:rsidR="00585583">
              <w:rPr>
                <w:rFonts w:ascii="Arial" w:eastAsia="Times New Roman" w:hAnsi="Arial"/>
                <w:color w:val="000000"/>
                <w:sz w:val="23"/>
                <w:szCs w:val="23"/>
              </w:rPr>
              <w:t>occuring</w:t>
            </w:r>
            <w:proofErr w:type="spellEnd"/>
            <w:r w:rsidR="00585583">
              <w:rPr>
                <w:rFonts w:ascii="Arial" w:eastAsia="Times New Roman" w:hAnsi="Arial"/>
                <w:color w:val="000000"/>
                <w:sz w:val="23"/>
                <w:szCs w:val="23"/>
              </w:rPr>
              <w:t xml:space="preserve"> in space-time region with selected events</w:t>
            </w:r>
          </w:p>
        </w:tc>
      </w:tr>
      <w:tr w:rsidR="00F67904" w:rsidRPr="00B81BA5" w14:paraId="784A2739" w14:textId="77777777">
        <w:tc>
          <w:tcPr>
            <w:tcW w:w="9918" w:type="dxa"/>
          </w:tcPr>
          <w:p w14:paraId="6C5B19D4" w14:textId="109D3DDF" w:rsidR="00F67904" w:rsidRDefault="00F67904" w:rsidP="00F67904">
            <w:pPr>
              <w:spacing w:after="120"/>
              <w:rPr>
                <w:rFonts w:cs="DejaVu Sans"/>
              </w:rPr>
            </w:pPr>
            <w:r w:rsidRPr="00F67904">
              <w:rPr>
                <w:rFonts w:cs="DejaVu Sans"/>
              </w:rPr>
              <w:t xml:space="preserve">Point of Contact Name: </w:t>
            </w:r>
            <w:r w:rsidR="001068A9">
              <w:rPr>
                <w:rFonts w:cs="DejaVu Sans"/>
              </w:rPr>
              <w:t xml:space="preserve"> Patrice </w:t>
            </w:r>
            <w:proofErr w:type="spellStart"/>
            <w:r w:rsidR="001068A9">
              <w:rPr>
                <w:rFonts w:cs="DejaVu Sans"/>
              </w:rPr>
              <w:t>Seyed</w:t>
            </w:r>
            <w:proofErr w:type="spellEnd"/>
            <w:r w:rsidR="00055596">
              <w:rPr>
                <w:rFonts w:cs="DejaVu Sans"/>
              </w:rPr>
              <w:t xml:space="preserve"> (UNM/RPI), Deborah </w:t>
            </w:r>
            <w:proofErr w:type="spellStart"/>
            <w:r w:rsidR="00055596">
              <w:rPr>
                <w:rFonts w:cs="DejaVu Sans"/>
              </w:rPr>
              <w:t>McGuinness</w:t>
            </w:r>
            <w:proofErr w:type="spellEnd"/>
            <w:r w:rsidR="00055596">
              <w:rPr>
                <w:rFonts w:cs="DejaVu Sans"/>
              </w:rPr>
              <w:t xml:space="preserve"> (RPI</w:t>
            </w:r>
            <w:r w:rsidR="002E6DF1">
              <w:rPr>
                <w:rFonts w:cs="DejaVu Sans"/>
              </w:rPr>
              <w:t xml:space="preserve"> – </w:t>
            </w:r>
            <w:proofErr w:type="spellStart"/>
            <w:r w:rsidR="002E6DF1">
              <w:rPr>
                <w:rFonts w:cs="DejaVu Sans"/>
              </w:rPr>
              <w:t>dlm</w:t>
            </w:r>
            <w:proofErr w:type="spellEnd"/>
            <w:r w:rsidR="002E6DF1">
              <w:rPr>
                <w:rFonts w:cs="DejaVu Sans"/>
              </w:rPr>
              <w:t xml:space="preserve"> @ cs.rpi.edu</w:t>
            </w:r>
            <w:r w:rsidR="00055596">
              <w:rPr>
                <w:rFonts w:cs="DejaVu Sans"/>
              </w:rPr>
              <w:t>)</w:t>
            </w:r>
          </w:p>
          <w:p w14:paraId="271C0074" w14:textId="0A557E82" w:rsidR="007B4193" w:rsidRPr="00F67904" w:rsidRDefault="007B4193" w:rsidP="00055596">
            <w:pPr>
              <w:spacing w:after="120"/>
              <w:rPr>
                <w:rFonts w:cs="DejaVu Sans"/>
              </w:rPr>
            </w:pPr>
            <w:r>
              <w:rPr>
                <w:rFonts w:cs="DejaVu Sans"/>
              </w:rPr>
              <w:t xml:space="preserve">Contributors: Jeff </w:t>
            </w:r>
            <w:proofErr w:type="spellStart"/>
            <w:r>
              <w:rPr>
                <w:rFonts w:cs="DejaVu Sans"/>
              </w:rPr>
              <w:t>Horsborgh</w:t>
            </w:r>
            <w:proofErr w:type="spellEnd"/>
            <w:r w:rsidR="00055596">
              <w:rPr>
                <w:rFonts w:cs="DejaVu Sans"/>
              </w:rPr>
              <w:t xml:space="preserve"> (UTAH)</w:t>
            </w:r>
            <w:r>
              <w:rPr>
                <w:rFonts w:cs="DejaVu Sans"/>
              </w:rPr>
              <w:t>, Margaret O’Brien</w:t>
            </w:r>
            <w:r w:rsidR="00055596">
              <w:rPr>
                <w:rFonts w:cs="DejaVu Sans"/>
              </w:rPr>
              <w:t xml:space="preserve"> (SBC/LTER)</w:t>
            </w:r>
            <w:r>
              <w:rPr>
                <w:rFonts w:cs="DejaVu Sans"/>
              </w:rPr>
              <w:t xml:space="preserve">, Mark </w:t>
            </w:r>
            <w:proofErr w:type="spellStart"/>
            <w:r>
              <w:rPr>
                <w:rFonts w:cs="DejaVu Sans"/>
              </w:rPr>
              <w:t>Schildhauer</w:t>
            </w:r>
            <w:proofErr w:type="spellEnd"/>
            <w:r w:rsidR="00055596">
              <w:rPr>
                <w:rFonts w:cs="DejaVu Sans"/>
              </w:rPr>
              <w:t xml:space="preserve"> (NCEAS)</w:t>
            </w:r>
          </w:p>
        </w:tc>
      </w:tr>
    </w:tbl>
    <w:p w14:paraId="4FCFA1AE" w14:textId="77777777" w:rsidR="00F67904" w:rsidRDefault="00F67904"/>
    <w:p w14:paraId="6B7A604F" w14:textId="77777777" w:rsidR="00F67904" w:rsidRDefault="00F67904"/>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9639"/>
      </w:tblGrid>
      <w:tr w:rsidR="00F67904" w14:paraId="617F74F1" w14:textId="77777777">
        <w:tc>
          <w:tcPr>
            <w:tcW w:w="9639" w:type="dxa"/>
          </w:tcPr>
          <w:p w14:paraId="50CD9735" w14:textId="77777777" w:rsidR="00F67904" w:rsidRDefault="00F67904" w:rsidP="00F67904">
            <w:pPr>
              <w:snapToGrid w:val="0"/>
              <w:rPr>
                <w:b/>
                <w:bCs/>
                <w:u w:val="single"/>
              </w:rPr>
            </w:pPr>
            <w:r>
              <w:rPr>
                <w:b/>
                <w:bCs/>
                <w:u w:val="single"/>
              </w:rPr>
              <w:t>Use Case Name</w:t>
            </w:r>
          </w:p>
          <w:p w14:paraId="7A2EA44B" w14:textId="77777777" w:rsidR="00F67904" w:rsidRDefault="00F67904">
            <w:pPr>
              <w:rPr>
                <w:i/>
                <w:iCs/>
                <w:sz w:val="16"/>
                <w:szCs w:val="16"/>
              </w:rPr>
            </w:pPr>
            <w:r>
              <w:rPr>
                <w:i/>
                <w:iCs/>
                <w:sz w:val="16"/>
                <w:szCs w:val="16"/>
              </w:rPr>
              <w:t>Give a short descriptive name for the use case to serve as a unique identifier. Consider goal-driven use case name.</w:t>
            </w:r>
          </w:p>
          <w:p w14:paraId="6A61BB7E" w14:textId="77777777" w:rsidR="00F67904" w:rsidRDefault="00F67904">
            <w:pPr>
              <w:ind w:left="709"/>
            </w:pPr>
          </w:p>
          <w:p w14:paraId="4262C07E" w14:textId="1258E924" w:rsidR="00F67904" w:rsidRPr="004F6069" w:rsidRDefault="00DA25A4" w:rsidP="00A52444">
            <w:pPr>
              <w:snapToGrid w:val="0"/>
              <w:rPr>
                <w:b/>
                <w:bCs/>
                <w:u w:val="single"/>
              </w:rPr>
            </w:pPr>
            <w:r>
              <w:rPr>
                <w:rFonts w:ascii="Arial" w:eastAsia="Times New Roman" w:hAnsi="Arial"/>
                <w:color w:val="000000"/>
                <w:sz w:val="23"/>
                <w:szCs w:val="23"/>
              </w:rPr>
              <w:t xml:space="preserve">Finding </w:t>
            </w:r>
            <w:del w:id="2" w:author="Margaret" w:date="2013-05-01T21:05:00Z">
              <w:r w:rsidDel="00A52444">
                <w:rPr>
                  <w:rFonts w:ascii="Arial" w:eastAsia="Times New Roman" w:hAnsi="Arial"/>
                  <w:color w:val="000000"/>
                  <w:sz w:val="23"/>
                  <w:szCs w:val="23"/>
                </w:rPr>
                <w:delText xml:space="preserve">hydrology </w:delText>
              </w:r>
            </w:del>
            <w:ins w:id="3" w:author="Margaret" w:date="2013-05-01T21:05:00Z">
              <w:r w:rsidR="00A52444">
                <w:rPr>
                  <w:rFonts w:ascii="Arial" w:eastAsia="Times New Roman" w:hAnsi="Arial"/>
                  <w:color w:val="000000"/>
                  <w:sz w:val="23"/>
                  <w:szCs w:val="23"/>
                </w:rPr>
                <w:t>population</w:t>
              </w:r>
              <w:r w:rsidR="00A52444">
                <w:rPr>
                  <w:rFonts w:ascii="Arial" w:eastAsia="Times New Roman" w:hAnsi="Arial"/>
                  <w:color w:val="000000"/>
                  <w:sz w:val="23"/>
                  <w:szCs w:val="23"/>
                </w:rPr>
                <w:t xml:space="preserve"> </w:t>
              </w:r>
            </w:ins>
            <w:r>
              <w:rPr>
                <w:rFonts w:ascii="Arial" w:eastAsia="Times New Roman" w:hAnsi="Arial"/>
                <w:color w:val="000000"/>
                <w:sz w:val="23"/>
                <w:szCs w:val="23"/>
              </w:rPr>
              <w:t>data co-</w:t>
            </w:r>
            <w:proofErr w:type="spellStart"/>
            <w:r>
              <w:rPr>
                <w:rFonts w:ascii="Arial" w:eastAsia="Times New Roman" w:hAnsi="Arial"/>
                <w:color w:val="000000"/>
                <w:sz w:val="23"/>
                <w:szCs w:val="23"/>
              </w:rPr>
              <w:t>occuring</w:t>
            </w:r>
            <w:proofErr w:type="spellEnd"/>
            <w:r>
              <w:rPr>
                <w:rFonts w:ascii="Arial" w:eastAsia="Times New Roman" w:hAnsi="Arial"/>
                <w:color w:val="000000"/>
                <w:sz w:val="23"/>
                <w:szCs w:val="23"/>
              </w:rPr>
              <w:t xml:space="preserve"> in space-time region with selected events</w:t>
            </w:r>
          </w:p>
        </w:tc>
      </w:tr>
      <w:tr w:rsidR="00F67904" w14:paraId="25BA76E5" w14:textId="77777777">
        <w:tc>
          <w:tcPr>
            <w:tcW w:w="9639" w:type="dxa"/>
          </w:tcPr>
          <w:p w14:paraId="71B63337" w14:textId="38D176C6" w:rsidR="00F67904" w:rsidRDefault="00F67904" w:rsidP="00F67904">
            <w:pPr>
              <w:snapToGrid w:val="0"/>
              <w:rPr>
                <w:b/>
                <w:bCs/>
                <w:u w:val="single"/>
              </w:rPr>
            </w:pPr>
            <w:r>
              <w:rPr>
                <w:b/>
                <w:bCs/>
                <w:u w:val="single"/>
              </w:rPr>
              <w:t>Goal</w:t>
            </w:r>
          </w:p>
          <w:p w14:paraId="75D7B3DF" w14:textId="77777777" w:rsidR="00F67904" w:rsidRDefault="00F67904">
            <w:pPr>
              <w:rPr>
                <w:i/>
                <w:iCs/>
                <w:sz w:val="16"/>
                <w:szCs w:val="16"/>
              </w:rPr>
            </w:pPr>
            <w:r>
              <w:rPr>
                <w:i/>
                <w:iCs/>
                <w:sz w:val="16"/>
                <w:szCs w:val="16"/>
              </w:rPr>
              <w:t>The goal briefly describes what the user intends to achieve with this use case.</w:t>
            </w:r>
          </w:p>
          <w:p w14:paraId="6F1C6B9E" w14:textId="77777777" w:rsidR="00F67904" w:rsidRDefault="00F67904">
            <w:pPr>
              <w:ind w:left="709"/>
            </w:pPr>
          </w:p>
          <w:p w14:paraId="3059851C" w14:textId="4E63C3F1" w:rsidR="00D404C0" w:rsidRDefault="002149BB" w:rsidP="00F67904">
            <w:pPr>
              <w:snapToGrid w:val="0"/>
              <w:rPr>
                <w:bCs/>
                <w:lang w:val="en-US"/>
              </w:rPr>
            </w:pPr>
            <w:r>
              <w:rPr>
                <w:bCs/>
                <w:lang w:val="en-US"/>
              </w:rPr>
              <w:t>T</w:t>
            </w:r>
            <w:r w:rsidR="00D404C0">
              <w:rPr>
                <w:bCs/>
                <w:lang w:val="en-US"/>
              </w:rPr>
              <w:t>he user</w:t>
            </w:r>
            <w:r w:rsidR="00D7729C">
              <w:rPr>
                <w:bCs/>
                <w:lang w:val="en-US"/>
              </w:rPr>
              <w:t xml:space="preserve"> (</w:t>
            </w:r>
            <w:del w:id="4" w:author="Margaret" w:date="2013-04-17T09:03:00Z">
              <w:r w:rsidDel="00254E3C">
                <w:rPr>
                  <w:bCs/>
                  <w:lang w:val="en-US"/>
                </w:rPr>
                <w:delText>in thi</w:delText>
              </w:r>
              <w:r w:rsidR="00D7729C" w:rsidDel="00254E3C">
                <w:rPr>
                  <w:bCs/>
                  <w:lang w:val="en-US"/>
                </w:rPr>
                <w:delText>s ca</w:delText>
              </w:r>
            </w:del>
            <w:del w:id="5" w:author="Margaret" w:date="2013-04-17T09:04:00Z">
              <w:r w:rsidR="00D7729C" w:rsidDel="00254E3C">
                <w:rPr>
                  <w:bCs/>
                  <w:lang w:val="en-US"/>
                </w:rPr>
                <w:delText xml:space="preserve">se </w:delText>
              </w:r>
            </w:del>
            <w:r w:rsidR="00D7729C">
              <w:rPr>
                <w:bCs/>
                <w:lang w:val="en-US"/>
              </w:rPr>
              <w:t>an environment</w:t>
            </w:r>
            <w:r w:rsidR="00C53403">
              <w:rPr>
                <w:bCs/>
                <w:lang w:val="en-US"/>
              </w:rPr>
              <w:t xml:space="preserve">al </w:t>
            </w:r>
            <w:del w:id="6" w:author="Margaret" w:date="2013-05-01T21:05:00Z">
              <w:r w:rsidR="00C53403" w:rsidDel="00A52444">
                <w:rPr>
                  <w:bCs/>
                  <w:lang w:val="en-US"/>
                </w:rPr>
                <w:delText xml:space="preserve">and </w:delText>
              </w:r>
            </w:del>
            <w:ins w:id="7" w:author="Margaret" w:date="2013-05-01T21:05:00Z">
              <w:r w:rsidR="00A52444">
                <w:rPr>
                  <w:bCs/>
                  <w:lang w:val="en-US"/>
                </w:rPr>
                <w:t>or</w:t>
              </w:r>
              <w:r w:rsidR="00A52444">
                <w:rPr>
                  <w:bCs/>
                  <w:lang w:val="en-US"/>
                </w:rPr>
                <w:t xml:space="preserve"> </w:t>
              </w:r>
            </w:ins>
            <w:r w:rsidR="00C53403">
              <w:rPr>
                <w:bCs/>
                <w:lang w:val="en-US"/>
              </w:rPr>
              <w:t>ecological</w:t>
            </w:r>
            <w:r w:rsidR="00D7729C">
              <w:rPr>
                <w:bCs/>
                <w:lang w:val="en-US"/>
              </w:rPr>
              <w:t xml:space="preserve"> scientist</w:t>
            </w:r>
            <w:ins w:id="8" w:author="Margaret" w:date="2013-04-17T09:04:00Z">
              <w:r w:rsidR="00254E3C">
                <w:rPr>
                  <w:bCs/>
                  <w:lang w:val="en-US"/>
                </w:rPr>
                <w:t xml:space="preserve"> using a web browser</w:t>
              </w:r>
            </w:ins>
            <w:r w:rsidR="00D7729C">
              <w:rPr>
                <w:bCs/>
                <w:lang w:val="en-US"/>
              </w:rPr>
              <w:t>)</w:t>
            </w:r>
            <w:r w:rsidR="00D404C0">
              <w:rPr>
                <w:bCs/>
                <w:lang w:val="en-US"/>
              </w:rPr>
              <w:t xml:space="preserve"> intends </w:t>
            </w:r>
            <w:r w:rsidR="00D7729C">
              <w:rPr>
                <w:bCs/>
                <w:lang w:val="en-US"/>
              </w:rPr>
              <w:t>to find data that will help her</w:t>
            </w:r>
            <w:r w:rsidR="00D404C0">
              <w:rPr>
                <w:bCs/>
                <w:lang w:val="en-US"/>
              </w:rPr>
              <w:t xml:space="preserve"> understand </w:t>
            </w:r>
            <w:r>
              <w:rPr>
                <w:bCs/>
                <w:lang w:val="en-US"/>
              </w:rPr>
              <w:t xml:space="preserve">how various chemicals in </w:t>
            </w:r>
            <w:r w:rsidR="00D404C0">
              <w:rPr>
                <w:bCs/>
                <w:lang w:val="en-US"/>
              </w:rPr>
              <w:t>bo</w:t>
            </w:r>
            <w:r w:rsidR="00081B60">
              <w:rPr>
                <w:bCs/>
                <w:lang w:val="en-US"/>
              </w:rPr>
              <w:t>dies of water a</w:t>
            </w:r>
            <w:r>
              <w:rPr>
                <w:bCs/>
                <w:lang w:val="en-US"/>
              </w:rPr>
              <w:t xml:space="preserve">ffect </w:t>
            </w:r>
            <w:r w:rsidR="00D404C0">
              <w:rPr>
                <w:bCs/>
                <w:lang w:val="en-US"/>
              </w:rPr>
              <w:t xml:space="preserve">various populations of </w:t>
            </w:r>
            <w:r>
              <w:rPr>
                <w:bCs/>
                <w:lang w:val="en-US"/>
              </w:rPr>
              <w:t>organisms. Ther</w:t>
            </w:r>
            <w:r w:rsidR="00C53403">
              <w:rPr>
                <w:bCs/>
                <w:lang w:val="en-US"/>
              </w:rPr>
              <w:t xml:space="preserve">efore, firstly, the </w:t>
            </w:r>
            <w:r>
              <w:rPr>
                <w:bCs/>
                <w:lang w:val="en-US"/>
              </w:rPr>
              <w:t xml:space="preserve">scientist intends to find available data that, </w:t>
            </w:r>
            <w:r w:rsidR="00D7729C">
              <w:rPr>
                <w:bCs/>
                <w:lang w:val="en-US"/>
              </w:rPr>
              <w:t xml:space="preserve">constrained to a specific geographical region and </w:t>
            </w:r>
            <w:r>
              <w:rPr>
                <w:bCs/>
                <w:lang w:val="en-US"/>
              </w:rPr>
              <w:t>a specific timeframe, provides measurements on a specific chemical and a specific organism population.</w:t>
            </w:r>
            <w:r w:rsidR="00EA2D27">
              <w:rPr>
                <w:bCs/>
                <w:lang w:val="en-US"/>
              </w:rPr>
              <w:t xml:space="preserve"> </w:t>
            </w:r>
            <w:r w:rsidR="00481083">
              <w:rPr>
                <w:bCs/>
                <w:lang w:val="en-US"/>
              </w:rPr>
              <w:t xml:space="preserve">More </w:t>
            </w:r>
            <w:r w:rsidR="00081B60">
              <w:rPr>
                <w:bCs/>
                <w:lang w:val="en-US"/>
              </w:rPr>
              <w:t>usefully</w:t>
            </w:r>
            <w:r w:rsidR="00EA2D27">
              <w:rPr>
                <w:bCs/>
                <w:lang w:val="en-US"/>
              </w:rPr>
              <w:t xml:space="preserve">, the scientist would </w:t>
            </w:r>
            <w:r w:rsidR="00415085">
              <w:rPr>
                <w:bCs/>
                <w:lang w:val="en-US"/>
              </w:rPr>
              <w:t xml:space="preserve">like to find, given measurements of a specific chemical, what is the proximity to nearby organism populations, and how does population count trend with </w:t>
            </w:r>
            <w:r w:rsidR="00D7729C">
              <w:rPr>
                <w:bCs/>
                <w:lang w:val="en-US"/>
              </w:rPr>
              <w:t xml:space="preserve">trends in </w:t>
            </w:r>
            <w:r w:rsidR="00415085">
              <w:rPr>
                <w:bCs/>
                <w:lang w:val="en-US"/>
              </w:rPr>
              <w:t>the concentrations of the chemical.</w:t>
            </w:r>
          </w:p>
          <w:p w14:paraId="6A444CBA" w14:textId="4F43705F" w:rsidR="008D4616" w:rsidDel="00A52444" w:rsidRDefault="008D4616" w:rsidP="00F67904">
            <w:pPr>
              <w:snapToGrid w:val="0"/>
              <w:rPr>
                <w:del w:id="9" w:author="Margaret" w:date="2013-05-01T21:08:00Z"/>
                <w:bCs/>
                <w:lang w:val="en-US"/>
              </w:rPr>
            </w:pPr>
          </w:p>
          <w:p w14:paraId="59406225" w14:textId="04916B99" w:rsidR="008D4616" w:rsidDel="00A52444" w:rsidRDefault="008D4616" w:rsidP="00F67904">
            <w:pPr>
              <w:snapToGrid w:val="0"/>
              <w:rPr>
                <w:del w:id="10" w:author="Margaret" w:date="2013-05-01T21:06:00Z"/>
                <w:bCs/>
                <w:lang w:val="en-US"/>
              </w:rPr>
            </w:pPr>
            <w:del w:id="11" w:author="Margaret" w:date="2013-05-01T21:06:00Z">
              <w:r w:rsidDel="00A52444">
                <w:rPr>
                  <w:bCs/>
                  <w:lang w:val="en-US"/>
                </w:rPr>
                <w:delText>In this study they were interested in flux of nut</w:delText>
              </w:r>
              <w:r w:rsidR="007A6F7B" w:rsidDel="00A52444">
                <w:rPr>
                  <w:bCs/>
                  <w:lang w:val="en-US"/>
                </w:rPr>
                <w:delText>r</w:delText>
              </w:r>
              <w:r w:rsidDel="00A52444">
                <w:rPr>
                  <w:bCs/>
                  <w:lang w:val="en-US"/>
                </w:rPr>
                <w:delText>ients.</w:delText>
              </w:r>
              <w:r w:rsidR="007A6F7B" w:rsidDel="00A52444">
                <w:rPr>
                  <w:bCs/>
                  <w:lang w:val="en-US"/>
                </w:rPr>
                <w:delText xml:space="preserve"> (Flux is transport of some chemical, which can be measured by the change in concentration of the chemical. This is measured as substance per area per time. A space, time, and substance dimension. E.g., temperature flux, light flux.) Wikipedia: “The rate of flux of a property over time”. In this case water in the carrier (liters/sec). Export of suspended sediment mass flux since you are weighing the amount of sediment.</w:delText>
              </w:r>
            </w:del>
          </w:p>
          <w:p w14:paraId="1EE511ED" w14:textId="68B7545B" w:rsidR="007A6F7B" w:rsidDel="00A52444" w:rsidRDefault="007A6F7B" w:rsidP="00F67904">
            <w:pPr>
              <w:snapToGrid w:val="0"/>
              <w:rPr>
                <w:del w:id="12" w:author="Margaret" w:date="2013-05-01T21:06:00Z"/>
                <w:bCs/>
                <w:lang w:val="en-US"/>
              </w:rPr>
            </w:pPr>
            <w:del w:id="13" w:author="Margaret" w:date="2013-05-01T21:06:00Z">
              <w:r w:rsidDel="00A52444">
                <w:rPr>
                  <w:bCs/>
                  <w:lang w:val="en-US"/>
                </w:rPr>
                <w:delText>“3010 ha” is hectare (10,000 meters squared) hectare is a standard measurement of a spatial extent.</w:delText>
              </w:r>
            </w:del>
          </w:p>
          <w:p w14:paraId="3D4ED7CD" w14:textId="5C2C1520" w:rsidR="007A6F7B" w:rsidDel="00A52444" w:rsidRDefault="007A6F7B" w:rsidP="00F67904">
            <w:pPr>
              <w:snapToGrid w:val="0"/>
              <w:rPr>
                <w:del w:id="14" w:author="Margaret" w:date="2013-05-01T21:06:00Z"/>
                <w:bCs/>
                <w:lang w:val="en-US"/>
              </w:rPr>
            </w:pPr>
          </w:p>
          <w:p w14:paraId="06404BC4" w14:textId="28E8BDF1" w:rsidR="00AF4AF5" w:rsidDel="00A52444" w:rsidRDefault="00AF4AF5" w:rsidP="00F67904">
            <w:pPr>
              <w:snapToGrid w:val="0"/>
              <w:rPr>
                <w:del w:id="15" w:author="Margaret" w:date="2013-05-01T21:07:00Z"/>
                <w:bCs/>
                <w:lang w:val="en-US"/>
              </w:rPr>
            </w:pPr>
            <w:del w:id="16" w:author="Margaret" w:date="2013-05-01T21:07:00Z">
              <w:r w:rsidDel="00A52444">
                <w:rPr>
                  <w:bCs/>
                  <w:lang w:val="en-US"/>
                </w:rPr>
                <w:delText>Can we inter-comparison operators to detect change (nitration concentration from x to y) for example for a rainfall event.</w:delText>
              </w:r>
            </w:del>
          </w:p>
          <w:p w14:paraId="0F343805" w14:textId="03CB86D8" w:rsidR="00AF4AF5" w:rsidDel="00A52444" w:rsidRDefault="00AF4AF5" w:rsidP="00F67904">
            <w:pPr>
              <w:snapToGrid w:val="0"/>
              <w:rPr>
                <w:del w:id="17" w:author="Margaret" w:date="2013-05-01T21:07:00Z"/>
                <w:bCs/>
                <w:lang w:val="en-US"/>
              </w:rPr>
            </w:pPr>
          </w:p>
          <w:p w14:paraId="2FFF40C9" w14:textId="60F042AC" w:rsidR="00AF4AF5" w:rsidDel="00A52444" w:rsidRDefault="00AF4AF5" w:rsidP="00F67904">
            <w:pPr>
              <w:snapToGrid w:val="0"/>
              <w:rPr>
                <w:del w:id="18" w:author="Margaret" w:date="2013-05-01T21:08:00Z"/>
                <w:bCs/>
                <w:lang w:val="en-US"/>
              </w:rPr>
            </w:pPr>
            <w:del w:id="19" w:author="Margaret" w:date="2013-05-01T21:08:00Z">
              <w:r w:rsidDel="00A52444">
                <w:rPr>
                  <w:bCs/>
                  <w:lang w:val="en-US"/>
                </w:rPr>
                <w:delText>Detect events:</w:delText>
              </w:r>
            </w:del>
          </w:p>
          <w:p w14:paraId="77B4B98A" w14:textId="6269C27C" w:rsidR="00AF4AF5" w:rsidDel="00A52444" w:rsidRDefault="00AF4AF5" w:rsidP="00F67904">
            <w:pPr>
              <w:snapToGrid w:val="0"/>
              <w:rPr>
                <w:del w:id="20" w:author="Margaret" w:date="2013-05-01T21:08:00Z"/>
                <w:bCs/>
                <w:lang w:val="en-US"/>
              </w:rPr>
            </w:pPr>
            <w:del w:id="21" w:author="Margaret" w:date="2013-05-01T21:08:00Z">
              <w:r w:rsidDel="00A52444">
                <w:rPr>
                  <w:bCs/>
                  <w:lang w:val="en-US"/>
                </w:rPr>
                <w:delText>When you see a sufficient contrast it may be indicative of a burn event.</w:delText>
              </w:r>
            </w:del>
          </w:p>
          <w:p w14:paraId="66A42BFD" w14:textId="3A44BAB4" w:rsidR="00AF4AF5" w:rsidDel="00A52444" w:rsidRDefault="00AF4AF5" w:rsidP="00F67904">
            <w:pPr>
              <w:snapToGrid w:val="0"/>
              <w:rPr>
                <w:del w:id="22" w:author="Margaret" w:date="2013-05-01T21:08:00Z"/>
                <w:bCs/>
                <w:lang w:val="en-US"/>
              </w:rPr>
            </w:pPr>
            <w:del w:id="23" w:author="Margaret" w:date="2013-05-01T21:08:00Z">
              <w:r w:rsidDel="00A52444">
                <w:rPr>
                  <w:bCs/>
                  <w:lang w:val="en-US"/>
                </w:rPr>
                <w:delText>What are signatures of burn event? E.g., change in soil type, change in suspended sediment.</w:delText>
              </w:r>
            </w:del>
          </w:p>
          <w:p w14:paraId="39E8BB32" w14:textId="79BB5425" w:rsidR="00AF4AF5" w:rsidDel="00A52444" w:rsidRDefault="00AF4AF5" w:rsidP="00F67904">
            <w:pPr>
              <w:snapToGrid w:val="0"/>
              <w:rPr>
                <w:del w:id="24" w:author="Margaret" w:date="2013-05-01T21:08:00Z"/>
                <w:bCs/>
                <w:lang w:val="en-US"/>
              </w:rPr>
            </w:pPr>
          </w:p>
          <w:p w14:paraId="42BB6086" w14:textId="3B024821" w:rsidR="00AF4AF5" w:rsidDel="00A52444" w:rsidRDefault="00AF4AF5" w:rsidP="00F67904">
            <w:pPr>
              <w:snapToGrid w:val="0"/>
              <w:rPr>
                <w:del w:id="25" w:author="Margaret" w:date="2013-05-01T21:08:00Z"/>
                <w:bCs/>
                <w:lang w:val="en-US"/>
              </w:rPr>
            </w:pPr>
            <w:del w:id="26" w:author="Margaret" w:date="2013-05-01T21:08:00Z">
              <w:r w:rsidDel="00A52444">
                <w:rPr>
                  <w:bCs/>
                  <w:lang w:val="en-US"/>
                </w:rPr>
                <w:delText>Suspended sediment may be caused by a rainfall or a burn event.</w:delText>
              </w:r>
            </w:del>
          </w:p>
          <w:p w14:paraId="5D16D643" w14:textId="7C3669F4" w:rsidR="00AF4AF5" w:rsidDel="00A52444" w:rsidRDefault="00AF4AF5" w:rsidP="00F67904">
            <w:pPr>
              <w:snapToGrid w:val="0"/>
              <w:rPr>
                <w:del w:id="27" w:author="Margaret" w:date="2013-05-01T21:08:00Z"/>
                <w:bCs/>
                <w:lang w:val="en-US"/>
              </w:rPr>
            </w:pPr>
            <w:del w:id="28" w:author="Margaret" w:date="2013-05-01T21:08:00Z">
              <w:r w:rsidDel="00A52444">
                <w:rPr>
                  <w:bCs/>
                  <w:lang w:val="en-US"/>
                </w:rPr>
                <w:delText>Suspended sediment coupled with changes in water chemistry is  indicative of a burn event.</w:delText>
              </w:r>
            </w:del>
          </w:p>
          <w:p w14:paraId="7462F46B" w14:textId="6116ADDA" w:rsidR="00AF4AF5" w:rsidDel="00A52444" w:rsidRDefault="00AF4AF5" w:rsidP="00F67904">
            <w:pPr>
              <w:snapToGrid w:val="0"/>
              <w:rPr>
                <w:del w:id="29" w:author="Margaret" w:date="2013-05-01T21:08:00Z"/>
                <w:bCs/>
                <w:lang w:val="en-US"/>
              </w:rPr>
            </w:pPr>
            <w:del w:id="30" w:author="Margaret" w:date="2013-05-01T21:08:00Z">
              <w:r w:rsidDel="00A52444">
                <w:rPr>
                  <w:bCs/>
                  <w:lang w:val="en-US"/>
                </w:rPr>
                <w:delText>(nitrogen or other nutrients were measured in this paper.)</w:delText>
              </w:r>
            </w:del>
          </w:p>
          <w:p w14:paraId="3C74A9EE" w14:textId="4A0717FB" w:rsidR="00AF4AF5" w:rsidDel="00A52444" w:rsidRDefault="00AF4AF5" w:rsidP="00F67904">
            <w:pPr>
              <w:snapToGrid w:val="0"/>
              <w:rPr>
                <w:del w:id="31" w:author="Margaret" w:date="2013-05-01T21:08:00Z"/>
                <w:bCs/>
                <w:lang w:val="en-US"/>
              </w:rPr>
            </w:pPr>
            <w:del w:id="32" w:author="Margaret" w:date="2013-05-01T21:08:00Z">
              <w:r w:rsidDel="00A52444">
                <w:rPr>
                  <w:bCs/>
                  <w:lang w:val="en-US"/>
                </w:rPr>
                <w:delText>fecal coliform levels increase after rainfall due to runoff.</w:delText>
              </w:r>
            </w:del>
          </w:p>
          <w:p w14:paraId="68205535" w14:textId="001190EA" w:rsidR="00E60FEB" w:rsidDel="00A52444" w:rsidRDefault="00E60FEB" w:rsidP="00F67904">
            <w:pPr>
              <w:snapToGrid w:val="0"/>
              <w:rPr>
                <w:del w:id="33" w:author="Margaret" w:date="2013-05-01T21:08:00Z"/>
                <w:bCs/>
                <w:lang w:val="en-US"/>
              </w:rPr>
            </w:pPr>
            <w:del w:id="34" w:author="Margaret" w:date="2013-05-01T21:08:00Z">
              <w:r w:rsidDel="00A52444">
                <w:rPr>
                  <w:bCs/>
                  <w:lang w:val="en-US"/>
                </w:rPr>
                <w:delText>(What else makes people sick besides fecal coliform?)</w:delText>
              </w:r>
            </w:del>
          </w:p>
          <w:p w14:paraId="02635B79" w14:textId="07301049" w:rsidR="00E60FEB" w:rsidDel="00A52444" w:rsidRDefault="00E60FEB" w:rsidP="00F67904">
            <w:pPr>
              <w:snapToGrid w:val="0"/>
              <w:rPr>
                <w:del w:id="35" w:author="Margaret" w:date="2013-05-01T21:08:00Z"/>
                <w:bCs/>
                <w:lang w:val="en-US"/>
              </w:rPr>
            </w:pPr>
            <w:del w:id="36" w:author="Margaret" w:date="2013-05-01T21:08:00Z">
              <w:r w:rsidDel="00A52444">
                <w:rPr>
                  <w:bCs/>
                  <w:lang w:val="en-US"/>
                </w:rPr>
                <w:delText>can we correlate levels of chemicals and rainfall.</w:delText>
              </w:r>
            </w:del>
          </w:p>
          <w:p w14:paraId="38B8DDD7" w14:textId="16EF072B" w:rsidR="00E60FEB" w:rsidDel="00A52444" w:rsidRDefault="00E60FEB" w:rsidP="00F67904">
            <w:pPr>
              <w:snapToGrid w:val="0"/>
              <w:rPr>
                <w:del w:id="37" w:author="Margaret" w:date="2013-05-01T21:08:00Z"/>
                <w:bCs/>
                <w:lang w:val="en-US"/>
              </w:rPr>
            </w:pPr>
            <w:del w:id="38" w:author="Margaret" w:date="2013-05-01T21:08:00Z">
              <w:r w:rsidDel="00A52444">
                <w:rPr>
                  <w:bCs/>
                  <w:lang w:val="en-US"/>
                </w:rPr>
                <w:delText>In southern Carolina water quality is dependent of rainfall.</w:delText>
              </w:r>
            </w:del>
          </w:p>
          <w:p w14:paraId="1EE0F156" w14:textId="7E4B9EDE" w:rsidR="00E60FEB" w:rsidDel="00A52444" w:rsidRDefault="00A44F61" w:rsidP="00F67904">
            <w:pPr>
              <w:snapToGrid w:val="0"/>
              <w:rPr>
                <w:del w:id="39" w:author="Margaret" w:date="2013-05-01T21:08:00Z"/>
                <w:bCs/>
                <w:lang w:val="en-US"/>
              </w:rPr>
            </w:pPr>
            <w:del w:id="40" w:author="Margaret" w:date="2013-05-01T21:08:00Z">
              <w:r w:rsidDel="00A52444">
                <w:rPr>
                  <w:bCs/>
                  <w:lang w:val="en-US"/>
                </w:rPr>
                <w:delText>The difference in runoff was less with more storms spaced closely together</w:delText>
              </w:r>
            </w:del>
          </w:p>
          <w:p w14:paraId="1F243DEB" w14:textId="3733494A" w:rsidR="00A44F61" w:rsidDel="00A52444" w:rsidRDefault="00A44F61" w:rsidP="00F67904">
            <w:pPr>
              <w:snapToGrid w:val="0"/>
              <w:rPr>
                <w:del w:id="41" w:author="Margaret" w:date="2013-05-01T21:08:00Z"/>
                <w:bCs/>
                <w:lang w:val="en-US"/>
              </w:rPr>
            </w:pPr>
            <w:del w:id="42" w:author="Margaret" w:date="2013-05-01T21:08:00Z">
              <w:r w:rsidDel="00A52444">
                <w:rPr>
                  <w:bCs/>
                  <w:lang w:val="en-US"/>
                </w:rPr>
                <w:delText>There exists a shape file for the burned area, maybe from the fire departmet.</w:delText>
              </w:r>
            </w:del>
          </w:p>
          <w:p w14:paraId="0D318BEF" w14:textId="3020835C" w:rsidR="00D66CF0" w:rsidDel="00A52444" w:rsidRDefault="00E9228E" w:rsidP="00F67904">
            <w:pPr>
              <w:snapToGrid w:val="0"/>
              <w:rPr>
                <w:del w:id="43" w:author="Margaret" w:date="2013-05-01T21:08:00Z"/>
                <w:bCs/>
                <w:lang w:val="en-US"/>
              </w:rPr>
            </w:pPr>
            <w:del w:id="44" w:author="Margaret" w:date="2013-05-01T21:08:00Z">
              <w:r w:rsidDel="00A52444">
                <w:rPr>
                  <w:bCs/>
                  <w:lang w:val="en-US"/>
                </w:rPr>
                <w:delText>Instantaneous runoff is the hourly rate of runoff measured over part of a day.</w:delText>
              </w:r>
            </w:del>
          </w:p>
          <w:p w14:paraId="40D2077F" w14:textId="6C6B0E15" w:rsidR="00D66CF0" w:rsidDel="00A52444" w:rsidRDefault="00D66CF0" w:rsidP="00F67904">
            <w:pPr>
              <w:snapToGrid w:val="0"/>
              <w:rPr>
                <w:del w:id="45" w:author="Margaret" w:date="2013-05-01T21:08:00Z"/>
                <w:bCs/>
                <w:lang w:val="en-US"/>
              </w:rPr>
            </w:pPr>
            <w:del w:id="46" w:author="Margaret" w:date="2013-05-01T21:08:00Z">
              <w:r w:rsidDel="00A52444">
                <w:rPr>
                  <w:bCs/>
                  <w:lang w:val="en-US"/>
                </w:rPr>
                <w:delText>Can we get San Pedro USGS measurement data.</w:delText>
              </w:r>
            </w:del>
          </w:p>
          <w:p w14:paraId="1DE0FE40" w14:textId="6ECA04B2" w:rsidR="00E9228E" w:rsidDel="00A52444" w:rsidRDefault="00E9228E" w:rsidP="00F67904">
            <w:pPr>
              <w:snapToGrid w:val="0"/>
              <w:rPr>
                <w:del w:id="47" w:author="Margaret" w:date="2013-05-01T21:08:00Z"/>
                <w:bCs/>
                <w:lang w:val="en-US"/>
              </w:rPr>
            </w:pPr>
            <w:del w:id="48" w:author="Margaret" w:date="2013-05-01T21:08:00Z">
              <w:r w:rsidDel="00A52444">
                <w:rPr>
                  <w:bCs/>
                  <w:lang w:val="en-US"/>
                </w:rPr>
                <w:delText>Describe indicators as what might have happened.</w:delText>
              </w:r>
            </w:del>
          </w:p>
          <w:p w14:paraId="2272AD06" w14:textId="7746B21F" w:rsidR="00E9228E" w:rsidDel="00A52444" w:rsidRDefault="00E9228E" w:rsidP="00F67904">
            <w:pPr>
              <w:snapToGrid w:val="0"/>
              <w:rPr>
                <w:del w:id="49" w:author="Margaret" w:date="2013-05-01T21:08:00Z"/>
                <w:bCs/>
                <w:lang w:val="en-US"/>
              </w:rPr>
            </w:pPr>
            <w:del w:id="50" w:author="Margaret" w:date="2013-05-01T21:08:00Z">
              <w:r w:rsidDel="00A52444">
                <w:rPr>
                  <w:bCs/>
                  <w:lang w:val="en-US"/>
                </w:rPr>
                <w:delText>Instantaneous run-off could be an indicator of burned event.</w:delText>
              </w:r>
            </w:del>
          </w:p>
          <w:p w14:paraId="78A1BFE5" w14:textId="6E2C52AF" w:rsidR="00E9228E" w:rsidDel="00A52444" w:rsidRDefault="00E9228E" w:rsidP="00F67904">
            <w:pPr>
              <w:snapToGrid w:val="0"/>
              <w:rPr>
                <w:del w:id="51" w:author="Margaret" w:date="2013-05-01T21:08:00Z"/>
                <w:bCs/>
                <w:lang w:val="en-US"/>
              </w:rPr>
            </w:pPr>
          </w:p>
          <w:p w14:paraId="09341219" w14:textId="356CF458" w:rsidR="00A44F61" w:rsidDel="00A52444" w:rsidRDefault="00A44F61" w:rsidP="00F67904">
            <w:pPr>
              <w:snapToGrid w:val="0"/>
              <w:rPr>
                <w:del w:id="52" w:author="Margaret" w:date="2013-05-01T21:08:00Z"/>
                <w:bCs/>
                <w:lang w:val="en-US"/>
              </w:rPr>
            </w:pPr>
          </w:p>
          <w:p w14:paraId="60982C20" w14:textId="3C091984" w:rsidR="00E60FEB" w:rsidDel="00A52444" w:rsidRDefault="00E60FEB" w:rsidP="00F67904">
            <w:pPr>
              <w:snapToGrid w:val="0"/>
              <w:rPr>
                <w:del w:id="53" w:author="Margaret" w:date="2013-05-01T21:08:00Z"/>
                <w:bCs/>
                <w:lang w:val="en-US"/>
              </w:rPr>
            </w:pPr>
            <w:del w:id="54" w:author="Margaret" w:date="2013-05-01T21:08:00Z">
              <w:r w:rsidDel="00A52444">
                <w:rPr>
                  <w:bCs/>
                  <w:lang w:val="en-US"/>
                </w:rPr>
                <w:delText>SWEET:runoff: flow of water …..across different media , over land surfaces, etc.</w:delText>
              </w:r>
            </w:del>
          </w:p>
          <w:p w14:paraId="0C1C4038" w14:textId="4424A69C" w:rsidR="00E60FEB" w:rsidDel="00A52444" w:rsidRDefault="00E60FEB" w:rsidP="00F67904">
            <w:pPr>
              <w:snapToGrid w:val="0"/>
              <w:rPr>
                <w:del w:id="55" w:author="Margaret" w:date="2013-05-01T21:08:00Z"/>
                <w:bCs/>
                <w:lang w:val="en-US"/>
              </w:rPr>
            </w:pPr>
          </w:p>
          <w:p w14:paraId="17B19A01" w14:textId="3EA798E1" w:rsidR="007A6F7B" w:rsidDel="00A52444" w:rsidRDefault="00AF4AF5" w:rsidP="00F67904">
            <w:pPr>
              <w:snapToGrid w:val="0"/>
              <w:rPr>
                <w:del w:id="56" w:author="Margaret" w:date="2013-05-01T21:08:00Z"/>
                <w:bCs/>
                <w:lang w:val="en-US"/>
              </w:rPr>
            </w:pPr>
            <w:del w:id="57" w:author="Margaret" w:date="2013-05-01T21:08:00Z">
              <w:r w:rsidDel="00A52444">
                <w:rPr>
                  <w:bCs/>
                  <w:lang w:val="en-US"/>
                </w:rPr>
                <w:delText xml:space="preserve"> </w:delText>
              </w:r>
            </w:del>
          </w:p>
          <w:p w14:paraId="136DD25C" w14:textId="1C47CF26" w:rsidR="007A6F7B" w:rsidDel="00A52444" w:rsidRDefault="00AF4AF5" w:rsidP="00F67904">
            <w:pPr>
              <w:snapToGrid w:val="0"/>
              <w:rPr>
                <w:del w:id="58" w:author="Margaret" w:date="2013-05-01T21:08:00Z"/>
                <w:bCs/>
                <w:lang w:val="en-US"/>
              </w:rPr>
            </w:pPr>
            <w:del w:id="59" w:author="Margaret" w:date="2013-05-01T21:08:00Z">
              <w:r w:rsidDel="00A52444">
                <w:rPr>
                  <w:bCs/>
                  <w:lang w:val="en-US"/>
                </w:rPr>
                <w:delText>We can infer rainfall events.</w:delText>
              </w:r>
            </w:del>
          </w:p>
          <w:p w14:paraId="2CF06DE5" w14:textId="09E2B0B6" w:rsidR="007A6F7B" w:rsidDel="00A52444" w:rsidRDefault="007A6F7B" w:rsidP="00F67904">
            <w:pPr>
              <w:snapToGrid w:val="0"/>
              <w:rPr>
                <w:del w:id="60" w:author="Margaret" w:date="2013-05-01T21:08:00Z"/>
                <w:bCs/>
                <w:lang w:val="en-US"/>
              </w:rPr>
            </w:pPr>
          </w:p>
          <w:p w14:paraId="4153CF3D" w14:textId="568E1DC3" w:rsidR="007A6F7B" w:rsidDel="00A52444" w:rsidRDefault="00E9228E" w:rsidP="00F67904">
            <w:pPr>
              <w:snapToGrid w:val="0"/>
              <w:rPr>
                <w:del w:id="61" w:author="Margaret" w:date="2013-05-01T21:08:00Z"/>
                <w:bCs/>
                <w:lang w:val="en-US"/>
              </w:rPr>
            </w:pPr>
            <w:del w:id="62" w:author="Margaret" w:date="2013-05-01T21:08:00Z">
              <w:r w:rsidDel="00A52444">
                <w:rPr>
                  <w:bCs/>
                  <w:lang w:val="en-US"/>
                </w:rPr>
                <w:delText>Could use the Melack data as a filter to find indications of burn data.</w:delText>
              </w:r>
            </w:del>
          </w:p>
          <w:p w14:paraId="30E3A42F" w14:textId="3B69DBC6" w:rsidR="005D2BCE" w:rsidDel="00A52444" w:rsidRDefault="005D2BCE" w:rsidP="00F67904">
            <w:pPr>
              <w:snapToGrid w:val="0"/>
              <w:rPr>
                <w:del w:id="63" w:author="Margaret" w:date="2013-05-01T21:08:00Z"/>
                <w:bCs/>
                <w:lang w:val="en-US"/>
              </w:rPr>
            </w:pPr>
            <w:del w:id="64" w:author="Margaret" w:date="2013-05-01T21:08:00Z">
              <w:r w:rsidDel="00A52444">
                <w:rPr>
                  <w:bCs/>
                  <w:lang w:val="en-US"/>
                </w:rPr>
                <w:delText>How do we calculate instantaneous runoff?</w:delText>
              </w:r>
            </w:del>
          </w:p>
          <w:p w14:paraId="5D985E5D" w14:textId="788319A0" w:rsidR="005D2BCE" w:rsidDel="00A52444" w:rsidRDefault="005D2BCE" w:rsidP="00F67904">
            <w:pPr>
              <w:snapToGrid w:val="0"/>
              <w:rPr>
                <w:del w:id="65" w:author="Margaret" w:date="2013-05-01T21:08:00Z"/>
                <w:bCs/>
                <w:lang w:val="en-US"/>
              </w:rPr>
            </w:pPr>
            <w:del w:id="66" w:author="Margaret" w:date="2013-05-01T21:08:00Z">
              <w:r w:rsidDel="00A52444">
                <w:rPr>
                  <w:bCs/>
                  <w:lang w:val="en-US"/>
                </w:rPr>
                <w:delText>Watershed area (table 1) you can calculate instantaneous runoff from</w:delText>
              </w:r>
            </w:del>
          </w:p>
          <w:p w14:paraId="051D814A" w14:textId="7F2BD2D0" w:rsidR="005D2BCE" w:rsidDel="00A52444" w:rsidRDefault="005D2BCE" w:rsidP="00F67904">
            <w:pPr>
              <w:snapToGrid w:val="0"/>
              <w:rPr>
                <w:del w:id="67" w:author="Margaret" w:date="2013-05-01T21:08:00Z"/>
                <w:bCs/>
                <w:lang w:val="en-US"/>
              </w:rPr>
            </w:pPr>
            <w:del w:id="68" w:author="Margaret" w:date="2013-05-01T21:08:00Z">
              <w:r w:rsidDel="00A52444">
                <w:rPr>
                  <w:bCs/>
                  <w:lang w:val="en-US"/>
                </w:rPr>
                <w:delText>Discharge in liters per second, divide by area of the watershed. Centimeters per time.</w:delText>
              </w:r>
            </w:del>
          </w:p>
          <w:p w14:paraId="022BAC56" w14:textId="57DB83B8" w:rsidR="00724738" w:rsidDel="00A52444" w:rsidRDefault="005D2BCE" w:rsidP="00F67904">
            <w:pPr>
              <w:snapToGrid w:val="0"/>
              <w:rPr>
                <w:del w:id="69" w:author="Margaret" w:date="2013-05-01T21:08:00Z"/>
                <w:bCs/>
                <w:lang w:val="en-US"/>
              </w:rPr>
            </w:pPr>
            <w:del w:id="70" w:author="Margaret" w:date="2013-05-01T21:08:00Z">
              <w:r w:rsidDel="00A52444">
                <w:rPr>
                  <w:bCs/>
                  <w:lang w:val="en-US"/>
                </w:rPr>
                <w:delText>Is the instantaneous run-off the maximum</w:delText>
              </w:r>
              <w:r w:rsidR="00724738" w:rsidDel="00A52444">
                <w:rPr>
                  <w:bCs/>
                  <w:lang w:val="en-US"/>
                </w:rPr>
                <w:delText xml:space="preserve"> instantaneous runoff?</w:delText>
              </w:r>
            </w:del>
          </w:p>
          <w:p w14:paraId="2DA69E2C" w14:textId="1B590D5A" w:rsidR="00747F23" w:rsidDel="00A52444" w:rsidRDefault="00747F23" w:rsidP="00F67904">
            <w:pPr>
              <w:snapToGrid w:val="0"/>
              <w:rPr>
                <w:del w:id="71" w:author="Margaret" w:date="2013-05-01T21:08:00Z"/>
                <w:bCs/>
                <w:lang w:val="en-US"/>
              </w:rPr>
            </w:pPr>
          </w:p>
          <w:p w14:paraId="5BE60EC8" w14:textId="427D002C" w:rsidR="00747F23" w:rsidDel="00A52444" w:rsidRDefault="00747F23" w:rsidP="00F67904">
            <w:pPr>
              <w:snapToGrid w:val="0"/>
              <w:rPr>
                <w:del w:id="72" w:author="Margaret" w:date="2013-05-01T21:08:00Z"/>
                <w:bCs/>
                <w:lang w:val="en-US"/>
              </w:rPr>
            </w:pPr>
            <w:del w:id="73" w:author="Margaret" w:date="2013-05-01T21:08:00Z">
              <w:r w:rsidDel="00A52444">
                <w:rPr>
                  <w:bCs/>
                  <w:lang w:val="en-US"/>
                </w:rPr>
                <w:delText>The query for fires occurring is particularly interesting</w:delText>
              </w:r>
            </w:del>
          </w:p>
          <w:p w14:paraId="377F1CD7" w14:textId="507C702D" w:rsidR="00747F23" w:rsidDel="00A52444" w:rsidRDefault="00747F23" w:rsidP="00F67904">
            <w:pPr>
              <w:snapToGrid w:val="0"/>
              <w:rPr>
                <w:del w:id="74" w:author="Margaret" w:date="2013-05-01T21:08:00Z"/>
                <w:bCs/>
                <w:lang w:val="en-US"/>
              </w:rPr>
            </w:pPr>
          </w:p>
          <w:p w14:paraId="77983537" w14:textId="0DE26844" w:rsidR="00747F23" w:rsidDel="00A52444" w:rsidRDefault="00747F23" w:rsidP="00F67904">
            <w:pPr>
              <w:snapToGrid w:val="0"/>
              <w:rPr>
                <w:del w:id="75" w:author="Margaret" w:date="2013-05-01T21:08:00Z"/>
                <w:bCs/>
                <w:lang w:val="en-US"/>
              </w:rPr>
            </w:pPr>
            <w:del w:id="76" w:author="Margaret" w:date="2013-05-01T21:08:00Z">
              <w:r w:rsidDel="00A52444">
                <w:rPr>
                  <w:bCs/>
                  <w:lang w:val="en-US"/>
                </w:rPr>
                <w:delText>We can use the varied measured variables to see what is the result that wre the consequences of a fire or rain effects. We know the coincidence of fire, rain, and data collected together.</w:delText>
              </w:r>
            </w:del>
          </w:p>
          <w:p w14:paraId="46A558D0" w14:textId="41C69ED8" w:rsidR="00747F23" w:rsidRPr="00863FB3" w:rsidDel="00A52444" w:rsidRDefault="00747F23" w:rsidP="00F67904">
            <w:pPr>
              <w:snapToGrid w:val="0"/>
              <w:rPr>
                <w:del w:id="77" w:author="Margaret" w:date="2013-05-01T21:08:00Z"/>
                <w:b/>
                <w:bCs/>
                <w:color w:val="C0504D" w:themeColor="accent2"/>
                <w:lang w:val="en-US"/>
              </w:rPr>
            </w:pPr>
          </w:p>
          <w:p w14:paraId="3490EADE" w14:textId="574C1274" w:rsidR="00747F23" w:rsidRPr="00863FB3" w:rsidDel="00A52444" w:rsidRDefault="00747F23" w:rsidP="00F67904">
            <w:pPr>
              <w:snapToGrid w:val="0"/>
              <w:rPr>
                <w:del w:id="78" w:author="Margaret" w:date="2013-05-01T21:08:00Z"/>
                <w:b/>
                <w:bCs/>
                <w:color w:val="C0504D" w:themeColor="accent2"/>
                <w:lang w:val="en-US"/>
              </w:rPr>
            </w:pPr>
            <w:del w:id="79" w:author="Margaret" w:date="2013-05-01T21:08:00Z">
              <w:r w:rsidRPr="00863FB3" w:rsidDel="00A52444">
                <w:rPr>
                  <w:b/>
                  <w:bCs/>
                  <w:color w:val="C0504D" w:themeColor="accent2"/>
                  <w:lang w:val="en-US"/>
                </w:rPr>
                <w:delText>1)data is useful for predictive of certain events occurring.</w:delText>
              </w:r>
            </w:del>
          </w:p>
          <w:p w14:paraId="16A117B5" w14:textId="13BA8272" w:rsidR="00747F23" w:rsidDel="00A52444" w:rsidRDefault="00747F23" w:rsidP="00F67904">
            <w:pPr>
              <w:snapToGrid w:val="0"/>
              <w:rPr>
                <w:del w:id="80" w:author="Margaret" w:date="2013-05-01T21:08:00Z"/>
                <w:b/>
                <w:bCs/>
                <w:color w:val="C0504D" w:themeColor="accent2"/>
                <w:lang w:val="en-US"/>
              </w:rPr>
            </w:pPr>
            <w:del w:id="81" w:author="Margaret" w:date="2013-05-01T21:08:00Z">
              <w:r w:rsidRPr="00863FB3" w:rsidDel="00A52444">
                <w:rPr>
                  <w:b/>
                  <w:bCs/>
                  <w:color w:val="C0504D" w:themeColor="accent2"/>
                  <w:lang w:val="en-US"/>
                </w:rPr>
                <w:delText>Come up with ways to suggest the hypothesis that fire occurred. (attempt in OWL)</w:delText>
              </w:r>
            </w:del>
          </w:p>
          <w:p w14:paraId="49DB516F" w14:textId="752B0822" w:rsidR="00863FB3" w:rsidRPr="00863FB3" w:rsidDel="00A52444" w:rsidRDefault="00863FB3" w:rsidP="00F67904">
            <w:pPr>
              <w:snapToGrid w:val="0"/>
              <w:rPr>
                <w:del w:id="82" w:author="Margaret" w:date="2013-05-01T21:08:00Z"/>
                <w:b/>
                <w:bCs/>
                <w:color w:val="C0504D" w:themeColor="accent2"/>
                <w:lang w:val="en-US"/>
              </w:rPr>
            </w:pPr>
          </w:p>
          <w:p w14:paraId="368F1267" w14:textId="59191A3C" w:rsidR="00747F23" w:rsidDel="00A52444" w:rsidRDefault="00747F23" w:rsidP="00F67904">
            <w:pPr>
              <w:snapToGrid w:val="0"/>
              <w:rPr>
                <w:del w:id="83" w:author="Margaret" w:date="2013-05-01T21:08:00Z"/>
                <w:b/>
                <w:bCs/>
                <w:color w:val="C0504D" w:themeColor="accent2"/>
                <w:lang w:val="en-US"/>
              </w:rPr>
            </w:pPr>
            <w:del w:id="84" w:author="Margaret" w:date="2013-05-01T21:08:00Z">
              <w:r w:rsidRPr="00863FB3" w:rsidDel="00A52444">
                <w:rPr>
                  <w:b/>
                  <w:bCs/>
                  <w:color w:val="C0504D" w:themeColor="accent2"/>
                  <w:lang w:val="en-US"/>
                </w:rPr>
                <w:delText>2)tagging/annotating so users will know there is measured hydrology data used in wildlife and rainfall events.</w:delText>
              </w:r>
            </w:del>
          </w:p>
          <w:p w14:paraId="76D54ECE" w14:textId="3310583F" w:rsidR="0022538C" w:rsidDel="00A52444" w:rsidRDefault="0022538C" w:rsidP="00F67904">
            <w:pPr>
              <w:snapToGrid w:val="0"/>
              <w:rPr>
                <w:del w:id="85" w:author="Margaret" w:date="2013-05-01T21:08:00Z"/>
                <w:b/>
                <w:bCs/>
                <w:color w:val="C0504D" w:themeColor="accent2"/>
                <w:lang w:val="en-US"/>
              </w:rPr>
            </w:pPr>
          </w:p>
          <w:p w14:paraId="703D25E6" w14:textId="133B5D89" w:rsidR="0022538C" w:rsidDel="00A52444" w:rsidRDefault="0022538C" w:rsidP="00F67904">
            <w:pPr>
              <w:snapToGrid w:val="0"/>
              <w:rPr>
                <w:del w:id="86" w:author="Margaret" w:date="2013-05-01T21:08:00Z"/>
                <w:b/>
                <w:bCs/>
                <w:color w:val="C0504D" w:themeColor="accent2"/>
                <w:lang w:val="en-US"/>
              </w:rPr>
            </w:pPr>
            <w:del w:id="87" w:author="Margaret" w:date="2013-05-01T21:08:00Z">
              <w:r w:rsidDel="00A52444">
                <w:rPr>
                  <w:b/>
                  <w:bCs/>
                  <w:color w:val="C0504D" w:themeColor="accent2"/>
                  <w:lang w:val="en-US"/>
                </w:rPr>
                <w:delText>Queries to Support:</w:delText>
              </w:r>
            </w:del>
          </w:p>
          <w:p w14:paraId="388DC642" w14:textId="67801B52" w:rsidR="00863FB3" w:rsidRPr="00863FB3" w:rsidDel="00A52444" w:rsidRDefault="00863FB3" w:rsidP="00F67904">
            <w:pPr>
              <w:snapToGrid w:val="0"/>
              <w:rPr>
                <w:del w:id="88" w:author="Margaret" w:date="2013-05-01T21:08:00Z"/>
                <w:b/>
                <w:bCs/>
                <w:color w:val="C0504D" w:themeColor="accent2"/>
                <w:lang w:val="en-US"/>
              </w:rPr>
            </w:pPr>
          </w:p>
          <w:p w14:paraId="3982C6A5" w14:textId="2F32CBAA" w:rsidR="00F6125D" w:rsidDel="00A52444" w:rsidRDefault="00F6125D" w:rsidP="00F6125D">
            <w:pPr>
              <w:pStyle w:val="ListParagraph"/>
              <w:numPr>
                <w:ilvl w:val="0"/>
                <w:numId w:val="15"/>
              </w:numPr>
              <w:snapToGrid w:val="0"/>
              <w:rPr>
                <w:del w:id="89" w:author="Margaret" w:date="2013-05-01T21:08:00Z"/>
                <w:bCs/>
                <w:lang w:val="en-US"/>
              </w:rPr>
            </w:pPr>
            <w:del w:id="90" w:author="Margaret" w:date="2013-05-01T21:08:00Z">
              <w:r w:rsidRPr="00F6125D" w:rsidDel="00A52444">
                <w:rPr>
                  <w:bCs/>
                  <w:lang w:val="en-US"/>
                </w:rPr>
                <w:delText>“Do we have evidence to support that fire occurred at location x?”</w:delText>
              </w:r>
            </w:del>
          </w:p>
          <w:p w14:paraId="7D8D826C" w14:textId="438CD1DD" w:rsidR="00F6125D" w:rsidRPr="00F6125D" w:rsidDel="00A52444" w:rsidRDefault="00630B54" w:rsidP="00F6125D">
            <w:pPr>
              <w:pStyle w:val="ListParagraph"/>
              <w:numPr>
                <w:ilvl w:val="0"/>
                <w:numId w:val="15"/>
              </w:numPr>
              <w:snapToGrid w:val="0"/>
              <w:rPr>
                <w:del w:id="91" w:author="Margaret" w:date="2013-05-01T21:08:00Z"/>
                <w:bCs/>
                <w:lang w:val="en-US"/>
              </w:rPr>
            </w:pPr>
            <w:del w:id="92" w:author="Margaret" w:date="2013-05-01T21:08:00Z">
              <w:r w:rsidDel="00A52444">
                <w:rPr>
                  <w:bCs/>
                  <w:lang w:val="en-US"/>
                </w:rPr>
                <w:delText xml:space="preserve"> </w:delText>
              </w:r>
              <w:r w:rsidR="00F6125D" w:rsidDel="00A52444">
                <w:rPr>
                  <w:bCs/>
                  <w:lang w:val="en-US"/>
                </w:rPr>
                <w:delText>“Give me water quality measurements from streams where there is some indication that fire occurred with that watershed</w:delText>
              </w:r>
              <w:r w:rsidDel="00A52444">
                <w:rPr>
                  <w:bCs/>
                  <w:lang w:val="en-US"/>
                </w:rPr>
                <w:delText xml:space="preserve"> </w:delText>
              </w:r>
              <w:r w:rsidR="00F6125D" w:rsidDel="00A52444">
                <w:rPr>
                  <w:bCs/>
                  <w:lang w:val="en-US"/>
                </w:rPr>
                <w:delText>”</w:delText>
              </w:r>
              <w:r w:rsidDel="00A52444">
                <w:rPr>
                  <w:bCs/>
                  <w:lang w:val="en-US"/>
                </w:rPr>
                <w:delText xml:space="preserve"> (watershed drains into a stream)</w:delText>
              </w:r>
            </w:del>
          </w:p>
          <w:p w14:paraId="49A535D9" w14:textId="382B6558" w:rsidR="00863FB3" w:rsidDel="00A52444" w:rsidRDefault="00630B54" w:rsidP="00F67904">
            <w:pPr>
              <w:pStyle w:val="ListParagraph"/>
              <w:numPr>
                <w:ilvl w:val="0"/>
                <w:numId w:val="15"/>
              </w:numPr>
              <w:snapToGrid w:val="0"/>
              <w:rPr>
                <w:del w:id="93" w:author="Margaret" w:date="2013-05-01T21:08:00Z"/>
                <w:bCs/>
                <w:lang w:val="en-US"/>
              </w:rPr>
            </w:pPr>
            <w:del w:id="94" w:author="Margaret" w:date="2013-05-01T21:08:00Z">
              <w:r w:rsidRPr="00863FB3" w:rsidDel="00A52444">
                <w:rPr>
                  <w:bCs/>
                  <w:lang w:val="en-US"/>
                </w:rPr>
                <w:delText xml:space="preserve"> </w:delText>
              </w:r>
              <w:r w:rsidR="00863FB3" w:rsidRPr="00863FB3" w:rsidDel="00A52444">
                <w:rPr>
                  <w:bCs/>
                  <w:lang w:val="en-US"/>
                </w:rPr>
                <w:delText>“</w:delText>
              </w:r>
              <w:r w:rsidR="00863FB3" w:rsidDel="00A52444">
                <w:rPr>
                  <w:bCs/>
                  <w:lang w:val="en-US"/>
                </w:rPr>
                <w:delText>W</w:delText>
              </w:r>
              <w:r w:rsidDel="00A52444">
                <w:rPr>
                  <w:bCs/>
                  <w:lang w:val="en-US"/>
                </w:rPr>
                <w:delText xml:space="preserve">here was there a spike in </w:delText>
              </w:r>
              <w:r w:rsidR="00863FB3" w:rsidRPr="00863FB3" w:rsidDel="00A52444">
                <w:rPr>
                  <w:bCs/>
                  <w:lang w:val="en-US"/>
                </w:rPr>
                <w:delText>instantaneous runoff?” (instant</w:delText>
              </w:r>
              <w:r w:rsidDel="00A52444">
                <w:rPr>
                  <w:bCs/>
                  <w:lang w:val="en-US"/>
                </w:rPr>
                <w:delText>aneous runoff is caused by storms, the consequence of a wildfire followed by a storm leads to instantaneous runoff, other causes of instanteous runoff include harvesting soil</w:delText>
              </w:r>
              <w:r w:rsidR="00863FB3" w:rsidRPr="00863FB3" w:rsidDel="00A52444">
                <w:rPr>
                  <w:bCs/>
                  <w:lang w:val="en-US"/>
                </w:rPr>
                <w:delText>)</w:delText>
              </w:r>
              <w:r w:rsidR="00863FB3" w:rsidDel="00A52444">
                <w:rPr>
                  <w:bCs/>
                  <w:lang w:val="en-US"/>
                </w:rPr>
                <w:delText xml:space="preserve"> (requires </w:delText>
              </w:r>
              <w:r w:rsidDel="00A52444">
                <w:rPr>
                  <w:bCs/>
                  <w:lang w:val="en-US"/>
                </w:rPr>
                <w:delText xml:space="preserve">some statistical </w:delText>
              </w:r>
              <w:r w:rsidR="00863FB3" w:rsidDel="00A52444">
                <w:rPr>
                  <w:bCs/>
                  <w:lang w:val="en-US"/>
                </w:rPr>
                <w:delText>analysis</w:delText>
              </w:r>
              <w:r w:rsidDel="00A52444">
                <w:rPr>
                  <w:bCs/>
                  <w:lang w:val="en-US"/>
                </w:rPr>
                <w:delText xml:space="preserve"> that may not be in the original data tables.</w:delText>
              </w:r>
              <w:r w:rsidR="00863FB3" w:rsidDel="00A52444">
                <w:rPr>
                  <w:bCs/>
                  <w:lang w:val="en-US"/>
                </w:rPr>
                <w:delText>)</w:delText>
              </w:r>
            </w:del>
          </w:p>
          <w:p w14:paraId="58D64E7F" w14:textId="7481ED15" w:rsidR="00863FB3" w:rsidDel="00A52444" w:rsidRDefault="00630B54" w:rsidP="00F67904">
            <w:pPr>
              <w:pStyle w:val="ListParagraph"/>
              <w:numPr>
                <w:ilvl w:val="0"/>
                <w:numId w:val="15"/>
              </w:numPr>
              <w:snapToGrid w:val="0"/>
              <w:rPr>
                <w:del w:id="95" w:author="Margaret" w:date="2013-05-01T21:08:00Z"/>
                <w:bCs/>
                <w:lang w:val="en-US"/>
              </w:rPr>
            </w:pPr>
            <w:del w:id="96" w:author="Margaret" w:date="2013-05-01T21:08:00Z">
              <w:r w:rsidDel="00A52444">
                <w:rPr>
                  <w:bCs/>
                  <w:lang w:val="en-US"/>
                </w:rPr>
                <w:delText>“W</w:delText>
              </w:r>
              <w:r w:rsidR="00863FB3" w:rsidRPr="00863FB3" w:rsidDel="00A52444">
                <w:rPr>
                  <w:bCs/>
                  <w:lang w:val="en-US"/>
                </w:rPr>
                <w:delText>hat is the impact of fire of water quality?”</w:delText>
              </w:r>
              <w:r w:rsidR="00863FB3" w:rsidDel="00A52444">
                <w:rPr>
                  <w:bCs/>
                  <w:lang w:val="en-US"/>
                </w:rPr>
                <w:delText xml:space="preserve"> (what are the indicators, domain knowledge</w:delText>
              </w:r>
              <w:r w:rsidDel="00A52444">
                <w:rPr>
                  <w:bCs/>
                  <w:lang w:val="en-US"/>
                </w:rPr>
                <w:delText>, but also what does the Melack paper conclude.</w:delText>
              </w:r>
              <w:r w:rsidR="00863FB3" w:rsidDel="00A52444">
                <w:rPr>
                  <w:bCs/>
                  <w:lang w:val="en-US"/>
                </w:rPr>
                <w:delText>)</w:delText>
              </w:r>
            </w:del>
          </w:p>
          <w:p w14:paraId="29E09C93" w14:textId="14331C29" w:rsidR="00863FB3" w:rsidDel="00A52444" w:rsidRDefault="00863FB3" w:rsidP="00F6125D">
            <w:pPr>
              <w:pStyle w:val="ListParagraph"/>
              <w:numPr>
                <w:ilvl w:val="0"/>
                <w:numId w:val="15"/>
              </w:numPr>
              <w:snapToGrid w:val="0"/>
              <w:rPr>
                <w:del w:id="97" w:author="Margaret" w:date="2013-05-01T21:08:00Z"/>
                <w:bCs/>
                <w:lang w:val="en-US"/>
              </w:rPr>
            </w:pPr>
            <w:del w:id="98" w:author="Margaret" w:date="2013-05-01T21:08:00Z">
              <w:r w:rsidDel="00A52444">
                <w:rPr>
                  <w:bCs/>
                  <w:lang w:val="en-US"/>
                </w:rPr>
                <w:delText>“I know of a burn event at a form at bounding box x, how did that affect water quality and is the effect similar to studies?”</w:delText>
              </w:r>
              <w:r w:rsidR="00F6125D" w:rsidDel="00A52444">
                <w:rPr>
                  <w:bCs/>
                  <w:lang w:val="en-US"/>
                </w:rPr>
                <w:delText xml:space="preserve"> </w:delText>
              </w:r>
            </w:del>
          </w:p>
          <w:p w14:paraId="148BD334" w14:textId="07CC08CB" w:rsidR="007D7512" w:rsidDel="00A52444" w:rsidRDefault="007D7512" w:rsidP="007D7512">
            <w:pPr>
              <w:pStyle w:val="ListParagraph"/>
              <w:snapToGrid w:val="0"/>
              <w:rPr>
                <w:del w:id="99" w:author="Margaret" w:date="2013-05-01T21:08:00Z"/>
                <w:bCs/>
                <w:lang w:val="en-US"/>
              </w:rPr>
            </w:pPr>
          </w:p>
          <w:p w14:paraId="533230C1" w14:textId="1C598604" w:rsidR="007D7512" w:rsidDel="00A52444" w:rsidRDefault="007D7512" w:rsidP="007D7512">
            <w:pPr>
              <w:pStyle w:val="ListParagraph"/>
              <w:snapToGrid w:val="0"/>
              <w:rPr>
                <w:del w:id="100" w:author="Margaret" w:date="2013-05-01T21:08:00Z"/>
                <w:bCs/>
                <w:lang w:val="en-US"/>
              </w:rPr>
            </w:pPr>
            <w:del w:id="101" w:author="Margaret" w:date="2013-05-01T21:08:00Z">
              <w:r w:rsidDel="00A52444">
                <w:rPr>
                  <w:bCs/>
                  <w:lang w:val="en-US"/>
                </w:rPr>
                <w:delText>***suspended sediment is bad for salmon.</w:delText>
              </w:r>
            </w:del>
          </w:p>
          <w:p w14:paraId="28E36B60" w14:textId="3177056C" w:rsidR="00863FB3" w:rsidDel="00A52444" w:rsidRDefault="00863FB3" w:rsidP="00F67904">
            <w:pPr>
              <w:snapToGrid w:val="0"/>
              <w:rPr>
                <w:del w:id="102" w:author="Margaret" w:date="2013-05-01T21:08:00Z"/>
                <w:bCs/>
                <w:lang w:val="en-US"/>
              </w:rPr>
            </w:pPr>
          </w:p>
          <w:p w14:paraId="5E67DB08" w14:textId="096FEEA4" w:rsidR="00747F23" w:rsidDel="00A52444" w:rsidRDefault="00747F23" w:rsidP="00F67904">
            <w:pPr>
              <w:snapToGrid w:val="0"/>
              <w:rPr>
                <w:del w:id="103" w:author="Margaret" w:date="2013-05-01T21:08:00Z"/>
                <w:bCs/>
                <w:lang w:val="en-US"/>
              </w:rPr>
            </w:pPr>
            <w:del w:id="104" w:author="Margaret" w:date="2013-05-01T21:08:00Z">
              <w:r w:rsidDel="00A52444">
                <w:rPr>
                  <w:bCs/>
                  <w:lang w:val="en-US"/>
                </w:rPr>
                <w:delText>Fire: nitrogen, instantaneous</w:delText>
              </w:r>
              <w:r w:rsidR="00863FB3" w:rsidDel="00A52444">
                <w:rPr>
                  <w:bCs/>
                  <w:lang w:val="en-US"/>
                </w:rPr>
                <w:delText xml:space="preserve"> runoff -&gt; indicative that fire occurred.</w:delText>
              </w:r>
            </w:del>
          </w:p>
          <w:p w14:paraId="6E33FFB7" w14:textId="2622B4AA" w:rsidR="00747F23" w:rsidDel="00A52444" w:rsidRDefault="00747F23" w:rsidP="00F67904">
            <w:pPr>
              <w:snapToGrid w:val="0"/>
              <w:rPr>
                <w:del w:id="105" w:author="Margaret" w:date="2013-05-01T21:08:00Z"/>
                <w:bCs/>
                <w:lang w:val="en-US"/>
              </w:rPr>
            </w:pPr>
          </w:p>
          <w:p w14:paraId="00ABC91C" w14:textId="41B4C62A" w:rsidR="00747F23" w:rsidDel="00A52444" w:rsidRDefault="00747F23" w:rsidP="00747F23">
            <w:pPr>
              <w:suppressAutoHyphens w:val="0"/>
              <w:autoSpaceDE w:val="0"/>
              <w:autoSpaceDN w:val="0"/>
              <w:adjustRightInd w:val="0"/>
              <w:rPr>
                <w:del w:id="106" w:author="Margaret" w:date="2013-05-01T21:08:00Z"/>
                <w:rFonts w:eastAsia="Times New Roman"/>
                <w:kern w:val="0"/>
                <w:sz w:val="21"/>
                <w:szCs w:val="21"/>
                <w:lang w:val="en-US"/>
              </w:rPr>
            </w:pPr>
            <w:del w:id="107" w:author="Margaret" w:date="2013-05-01T21:08:00Z">
              <w:r w:rsidDel="00A52444">
                <w:rPr>
                  <w:bCs/>
                  <w:lang w:val="en-US"/>
                </w:rPr>
                <w:delText>“</w:delText>
              </w:r>
              <w:r w:rsidDel="00A52444">
                <w:rPr>
                  <w:rFonts w:eastAsia="Times New Roman"/>
                  <w:kern w:val="0"/>
                  <w:sz w:val="21"/>
                  <w:szCs w:val="21"/>
                  <w:lang w:val="en-US"/>
                </w:rPr>
                <w:delText>Peak</w:delText>
              </w:r>
            </w:del>
          </w:p>
          <w:p w14:paraId="594EE5B3" w14:textId="753CDFE4" w:rsidR="00747F23" w:rsidDel="00A52444" w:rsidRDefault="00747F23" w:rsidP="00747F23">
            <w:pPr>
              <w:suppressAutoHyphens w:val="0"/>
              <w:autoSpaceDE w:val="0"/>
              <w:autoSpaceDN w:val="0"/>
              <w:adjustRightInd w:val="0"/>
              <w:rPr>
                <w:del w:id="108" w:author="Margaret" w:date="2013-05-01T21:08:00Z"/>
                <w:rFonts w:eastAsia="Times New Roman"/>
                <w:kern w:val="0"/>
                <w:sz w:val="21"/>
                <w:szCs w:val="21"/>
                <w:lang w:val="en-US"/>
              </w:rPr>
            </w:pPr>
            <w:del w:id="109" w:author="Margaret" w:date="2013-05-01T21:08:00Z">
              <w:r w:rsidDel="00A52444">
                <w:rPr>
                  <w:rFonts w:eastAsia="Times New Roman"/>
                  <w:kern w:val="0"/>
                  <w:sz w:val="21"/>
                  <w:szCs w:val="21"/>
                  <w:lang w:val="en-US"/>
                </w:rPr>
                <w:delText>instantaneous discharge (m s</w:delText>
              </w:r>
              <w:r w:rsidDel="00A52444">
                <w:rPr>
                  <w:rFonts w:eastAsia="Times New Roman"/>
                  <w:b/>
                  <w:bCs/>
                  <w:kern w:val="0"/>
                  <w:sz w:val="14"/>
                  <w:szCs w:val="14"/>
                  <w:lang w:val="en-US"/>
                </w:rPr>
                <w:delText>_</w:delText>
              </w:r>
              <w:r w:rsidDel="00A52444">
                <w:rPr>
                  <w:rFonts w:eastAsia="Times New Roman"/>
                  <w:kern w:val="0"/>
                  <w:sz w:val="14"/>
                  <w:szCs w:val="14"/>
                  <w:lang w:val="en-US"/>
                </w:rPr>
                <w:delText>1</w:delText>
              </w:r>
              <w:r w:rsidDel="00A52444">
                <w:rPr>
                  <w:rFonts w:eastAsia="Times New Roman"/>
                  <w:kern w:val="0"/>
                  <w:sz w:val="21"/>
                  <w:szCs w:val="21"/>
                  <w:lang w:val="en-US"/>
                </w:rPr>
                <w:delText>)was determined by dividing</w:delText>
              </w:r>
            </w:del>
          </w:p>
          <w:p w14:paraId="42CEFC83" w14:textId="4E1444ED" w:rsidR="00747F23" w:rsidDel="00A52444" w:rsidRDefault="00747F23" w:rsidP="00747F23">
            <w:pPr>
              <w:suppressAutoHyphens w:val="0"/>
              <w:autoSpaceDE w:val="0"/>
              <w:autoSpaceDN w:val="0"/>
              <w:adjustRightInd w:val="0"/>
              <w:rPr>
                <w:del w:id="110" w:author="Margaret" w:date="2013-05-01T21:08:00Z"/>
                <w:rFonts w:eastAsia="Times New Roman"/>
                <w:kern w:val="0"/>
                <w:sz w:val="21"/>
                <w:szCs w:val="21"/>
                <w:lang w:val="en-US"/>
              </w:rPr>
            </w:pPr>
            <w:del w:id="111" w:author="Margaret" w:date="2013-05-01T21:08:00Z">
              <w:r w:rsidDel="00A52444">
                <w:rPr>
                  <w:rFonts w:eastAsia="Times New Roman"/>
                  <w:kern w:val="0"/>
                  <w:sz w:val="21"/>
                  <w:szCs w:val="21"/>
                  <w:lang w:val="en-US"/>
                </w:rPr>
                <w:delText>a storm</w:delText>
              </w:r>
              <w:r w:rsidDel="00A52444">
                <w:rPr>
                  <w:rFonts w:eastAsia="Times New Roman"/>
                  <w:b/>
                  <w:bCs/>
                  <w:kern w:val="0"/>
                  <w:sz w:val="21"/>
                  <w:szCs w:val="21"/>
                  <w:lang w:val="en-US"/>
                </w:rPr>
                <w:delText>’</w:delText>
              </w:r>
              <w:r w:rsidDel="00A52444">
                <w:rPr>
                  <w:rFonts w:eastAsia="Times New Roman"/>
                  <w:kern w:val="0"/>
                  <w:sz w:val="21"/>
                  <w:szCs w:val="21"/>
                  <w:lang w:val="en-US"/>
                </w:rPr>
                <w:delText>s maximum 5-min discharge rate (m</w:delText>
              </w:r>
              <w:r w:rsidDel="00A52444">
                <w:rPr>
                  <w:rFonts w:eastAsia="Times New Roman"/>
                  <w:kern w:val="0"/>
                  <w:sz w:val="14"/>
                  <w:szCs w:val="14"/>
                  <w:lang w:val="en-US"/>
                </w:rPr>
                <w:delText xml:space="preserve">3 </w:delText>
              </w:r>
              <w:r w:rsidDel="00A52444">
                <w:rPr>
                  <w:rFonts w:eastAsia="Times New Roman"/>
                  <w:kern w:val="0"/>
                  <w:sz w:val="21"/>
                  <w:szCs w:val="21"/>
                  <w:lang w:val="en-US"/>
                </w:rPr>
                <w:delText>s</w:delText>
              </w:r>
              <w:r w:rsidDel="00A52444">
                <w:rPr>
                  <w:rFonts w:eastAsia="Times New Roman"/>
                  <w:b/>
                  <w:bCs/>
                  <w:kern w:val="0"/>
                  <w:sz w:val="14"/>
                  <w:szCs w:val="14"/>
                  <w:lang w:val="en-US"/>
                </w:rPr>
                <w:delText>_</w:delText>
              </w:r>
              <w:r w:rsidDel="00A52444">
                <w:rPr>
                  <w:rFonts w:eastAsia="Times New Roman"/>
                  <w:kern w:val="0"/>
                  <w:sz w:val="14"/>
                  <w:szCs w:val="14"/>
                  <w:lang w:val="en-US"/>
                </w:rPr>
                <w:delText>1</w:delText>
              </w:r>
              <w:r w:rsidDel="00A52444">
                <w:rPr>
                  <w:rFonts w:eastAsia="Times New Roman"/>
                  <w:kern w:val="0"/>
                  <w:sz w:val="21"/>
                  <w:szCs w:val="21"/>
                  <w:lang w:val="en-US"/>
                </w:rPr>
                <w:delText>) by the</w:delText>
              </w:r>
            </w:del>
          </w:p>
          <w:p w14:paraId="6C0EDC77" w14:textId="6094DC74" w:rsidR="00747F23" w:rsidDel="00A52444" w:rsidRDefault="00747F23" w:rsidP="00747F23">
            <w:pPr>
              <w:snapToGrid w:val="0"/>
              <w:rPr>
                <w:del w:id="112" w:author="Margaret" w:date="2013-05-01T21:08:00Z"/>
                <w:bCs/>
                <w:lang w:val="en-US"/>
              </w:rPr>
            </w:pPr>
            <w:del w:id="113" w:author="Margaret" w:date="2013-05-01T21:08:00Z">
              <w:r w:rsidDel="00A52444">
                <w:rPr>
                  <w:rFonts w:eastAsia="Times New Roman"/>
                  <w:kern w:val="0"/>
                  <w:sz w:val="21"/>
                  <w:szCs w:val="21"/>
                  <w:lang w:val="en-US"/>
                </w:rPr>
                <w:delText>watershed</w:delText>
              </w:r>
              <w:r w:rsidDel="00A52444">
                <w:rPr>
                  <w:rFonts w:eastAsia="Times New Roman"/>
                  <w:b/>
                  <w:bCs/>
                  <w:kern w:val="0"/>
                  <w:sz w:val="21"/>
                  <w:szCs w:val="21"/>
                  <w:lang w:val="en-US"/>
                </w:rPr>
                <w:delText>’</w:delText>
              </w:r>
              <w:r w:rsidDel="00A52444">
                <w:rPr>
                  <w:rFonts w:eastAsia="Times New Roman"/>
                  <w:kern w:val="0"/>
                  <w:sz w:val="21"/>
                  <w:szCs w:val="21"/>
                  <w:lang w:val="en-US"/>
                </w:rPr>
                <w:delText>s contributing area (m</w:delText>
              </w:r>
              <w:r w:rsidDel="00A52444">
                <w:rPr>
                  <w:rFonts w:eastAsia="Times New Roman"/>
                  <w:kern w:val="0"/>
                  <w:sz w:val="14"/>
                  <w:szCs w:val="14"/>
                  <w:lang w:val="en-US"/>
                </w:rPr>
                <w:delText>2</w:delText>
              </w:r>
              <w:r w:rsidDel="00A52444">
                <w:rPr>
                  <w:rFonts w:eastAsia="Times New Roman"/>
                  <w:kern w:val="0"/>
                  <w:sz w:val="21"/>
                  <w:szCs w:val="21"/>
                  <w:lang w:val="en-US"/>
                </w:rPr>
                <w:delText>).”</w:delText>
              </w:r>
            </w:del>
          </w:p>
          <w:p w14:paraId="3E3A9967" w14:textId="49DA2C53" w:rsidR="00447B18" w:rsidDel="00A52444" w:rsidRDefault="00447B18" w:rsidP="00F67904">
            <w:pPr>
              <w:snapToGrid w:val="0"/>
              <w:rPr>
                <w:del w:id="114" w:author="Margaret" w:date="2013-05-01T21:08:00Z"/>
                <w:bCs/>
                <w:lang w:val="en-US"/>
              </w:rPr>
            </w:pPr>
          </w:p>
          <w:p w14:paraId="0A209579" w14:textId="4EB768B7" w:rsidR="00527211" w:rsidDel="00A52444" w:rsidRDefault="00447B18" w:rsidP="00447B18">
            <w:pPr>
              <w:widowControl/>
              <w:suppressAutoHyphens w:val="0"/>
              <w:rPr>
                <w:del w:id="115" w:author="Margaret" w:date="2013-05-01T21:08:00Z"/>
                <w:rFonts w:ascii="Arial" w:eastAsia="Times New Roman" w:hAnsi="Arial" w:cs="Arial"/>
                <w:color w:val="222222"/>
                <w:kern w:val="0"/>
                <w:sz w:val="19"/>
                <w:szCs w:val="19"/>
                <w:shd w:val="clear" w:color="auto" w:fill="FFFFFF"/>
                <w:lang w:val="en-US"/>
              </w:rPr>
            </w:pPr>
            <w:del w:id="116" w:author="Margaret" w:date="2013-05-01T21:08:00Z">
              <w:r w:rsidRPr="00447B18" w:rsidDel="00A52444">
                <w:rPr>
                  <w:rFonts w:ascii="Arial" w:eastAsia="Times New Roman" w:hAnsi="Arial" w:cs="Arial"/>
                  <w:color w:val="222222"/>
                  <w:kern w:val="0"/>
                  <w:sz w:val="19"/>
                  <w:szCs w:val="19"/>
                  <w:shd w:val="clear" w:color="auto" w:fill="FFFFFF"/>
                  <w:lang w:val="en-US"/>
                </w:rPr>
                <w:delText>Based on wildfire/hydrology paper, enable the sort of searches that</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are only possible from aggregating the data and making the conclusions</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that the researchers made.</w:delText>
              </w:r>
            </w:del>
          </w:p>
          <w:p w14:paraId="7D4502EB" w14:textId="243B38A0" w:rsidR="00527211" w:rsidDel="00A52444" w:rsidRDefault="00447B18" w:rsidP="00447B18">
            <w:pPr>
              <w:widowControl/>
              <w:suppressAutoHyphens w:val="0"/>
              <w:rPr>
                <w:del w:id="117" w:author="Margaret" w:date="2013-05-01T21:08:00Z"/>
                <w:rFonts w:ascii="Arial" w:eastAsia="Times New Roman" w:hAnsi="Arial" w:cs="Arial"/>
                <w:color w:val="222222"/>
                <w:kern w:val="0"/>
                <w:sz w:val="19"/>
                <w:szCs w:val="19"/>
                <w:shd w:val="clear" w:color="auto" w:fill="FFFFFF"/>
                <w:lang w:val="en-US"/>
              </w:rPr>
            </w:pPr>
            <w:del w:id="118" w:author="Margaret" w:date="2013-05-01T21:08:00Z">
              <w:r w:rsidRPr="00447B18" w:rsidDel="00A52444">
                <w:rPr>
                  <w:rFonts w:ascii="Arial" w:eastAsia="Times New Roman" w:hAnsi="Arial" w:cs="Arial"/>
                  <w:color w:val="222222"/>
                  <w:kern w:val="0"/>
                  <w:sz w:val="19"/>
                  <w:szCs w:val="19"/>
                  <w:lang w:val="en-US"/>
                </w:rPr>
                <w:br/>
              </w:r>
              <w:r w:rsidRPr="00447B18" w:rsidDel="00A52444">
                <w:rPr>
                  <w:rFonts w:ascii="Arial" w:eastAsia="Times New Roman" w:hAnsi="Arial" w:cs="Arial"/>
                  <w:color w:val="222222"/>
                  <w:kern w:val="0"/>
                  <w:sz w:val="19"/>
                  <w:szCs w:val="19"/>
                  <w:shd w:val="clear" w:color="auto" w:fill="FFFFFF"/>
                  <w:lang w:val="en-US"/>
                </w:rPr>
                <w:delText>Enable queries that map to the abstractions that are added by the</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authors that are not available directly in the data.</w:delText>
              </w:r>
              <w:r w:rsidRPr="00447B18" w:rsidDel="00A52444">
                <w:rPr>
                  <w:rFonts w:ascii="Arial" w:eastAsia="Times New Roman" w:hAnsi="Arial" w:cs="Arial"/>
                  <w:color w:val="222222"/>
                  <w:kern w:val="0"/>
                  <w:sz w:val="19"/>
                  <w:szCs w:val="19"/>
                  <w:lang w:val="en-US"/>
                </w:rPr>
                <w:br/>
              </w:r>
            </w:del>
          </w:p>
          <w:p w14:paraId="33B326F3" w14:textId="20934192" w:rsidR="00527211" w:rsidDel="00A52444" w:rsidRDefault="00447B18" w:rsidP="00447B18">
            <w:pPr>
              <w:widowControl/>
              <w:suppressAutoHyphens w:val="0"/>
              <w:rPr>
                <w:del w:id="119" w:author="Margaret" w:date="2013-05-01T21:08:00Z"/>
                <w:rFonts w:ascii="Arial" w:eastAsia="Times New Roman" w:hAnsi="Arial" w:cs="Arial"/>
                <w:color w:val="222222"/>
                <w:kern w:val="0"/>
                <w:sz w:val="19"/>
                <w:szCs w:val="19"/>
                <w:shd w:val="clear" w:color="auto" w:fill="FFFFFF"/>
                <w:lang w:val="en-US"/>
              </w:rPr>
            </w:pPr>
            <w:del w:id="120" w:author="Margaret" w:date="2013-05-01T21:08:00Z">
              <w:r w:rsidRPr="00447B18" w:rsidDel="00A52444">
                <w:rPr>
                  <w:rFonts w:ascii="Arial" w:eastAsia="Times New Roman" w:hAnsi="Arial" w:cs="Arial"/>
                  <w:color w:val="222222"/>
                  <w:kern w:val="0"/>
                  <w:sz w:val="19"/>
                  <w:szCs w:val="19"/>
                  <w:shd w:val="clear" w:color="auto" w:fill="FFFFFF"/>
                  <w:lang w:val="en-US"/>
                </w:rPr>
                <w:delText>A flood event exists based on a "significant" change in water flow.</w:delText>
              </w:r>
              <w:r w:rsidRPr="00447B18" w:rsidDel="00A52444">
                <w:rPr>
                  <w:rFonts w:ascii="Arial" w:eastAsia="Times New Roman" w:hAnsi="Arial" w:cs="Arial"/>
                  <w:color w:val="222222"/>
                  <w:kern w:val="0"/>
                  <w:sz w:val="19"/>
                  <w:szCs w:val="19"/>
                  <w:lang w:val="en-US"/>
                </w:rPr>
                <w:br/>
              </w:r>
              <w:r w:rsidRPr="00447B18" w:rsidDel="00A52444">
                <w:rPr>
                  <w:rFonts w:ascii="Arial" w:eastAsia="Times New Roman" w:hAnsi="Arial" w:cs="Arial"/>
                  <w:color w:val="222222"/>
                  <w:kern w:val="0"/>
                  <w:sz w:val="19"/>
                  <w:szCs w:val="19"/>
                  <w:shd w:val="clear" w:color="auto" w:fill="FFFFFF"/>
                  <w:lang w:val="en-US"/>
                </w:rPr>
                <w:delText>Can we describe this criteria formally to "derive" there are instances</w:delText>
              </w:r>
              <w:r w:rsidRPr="00447B18" w:rsidDel="00A52444">
                <w:rPr>
                  <w:rFonts w:ascii="Arial" w:eastAsia="Times New Roman" w:hAnsi="Arial" w:cs="Arial"/>
                  <w:color w:val="222222"/>
                  <w:kern w:val="0"/>
                  <w:sz w:val="19"/>
                  <w:szCs w:val="19"/>
                  <w:lang w:val="en-US"/>
                </w:rPr>
                <w:br/>
              </w:r>
              <w:r w:rsidRPr="00447B18" w:rsidDel="00A52444">
                <w:rPr>
                  <w:rFonts w:ascii="Arial" w:eastAsia="Times New Roman" w:hAnsi="Arial" w:cs="Arial"/>
                  <w:color w:val="222222"/>
                  <w:kern w:val="0"/>
                  <w:sz w:val="19"/>
                  <w:szCs w:val="19"/>
                  <w:shd w:val="clear" w:color="auto" w:fill="FFFFFF"/>
                  <w:lang w:val="en-US"/>
                </w:rPr>
                <w:delText>of the 'Flood Event' class?</w:delText>
              </w:r>
              <w:r w:rsidRPr="00447B18" w:rsidDel="00A52444">
                <w:rPr>
                  <w:rFonts w:ascii="Arial" w:eastAsia="Times New Roman" w:hAnsi="Arial" w:cs="Arial"/>
                  <w:color w:val="222222"/>
                  <w:kern w:val="0"/>
                  <w:sz w:val="19"/>
                  <w:szCs w:val="19"/>
                  <w:lang w:val="en-US"/>
                </w:rPr>
                <w:br/>
              </w:r>
            </w:del>
          </w:p>
          <w:p w14:paraId="4FA332E2" w14:textId="6598A464" w:rsidR="00447B18" w:rsidRPr="00447B18" w:rsidDel="00A52444" w:rsidRDefault="00447B18" w:rsidP="00447B18">
            <w:pPr>
              <w:widowControl/>
              <w:suppressAutoHyphens w:val="0"/>
              <w:rPr>
                <w:del w:id="121" w:author="Margaret" w:date="2013-05-01T21:08:00Z"/>
                <w:rFonts w:ascii="Times" w:eastAsia="Times New Roman" w:hAnsi="Times"/>
                <w:kern w:val="0"/>
                <w:sz w:val="20"/>
                <w:szCs w:val="20"/>
                <w:lang w:val="en-US"/>
              </w:rPr>
            </w:pPr>
            <w:del w:id="122" w:author="Margaret" w:date="2013-05-01T21:08:00Z">
              <w:r w:rsidRPr="00447B18" w:rsidDel="00A52444">
                <w:rPr>
                  <w:rFonts w:ascii="Arial" w:eastAsia="Times New Roman" w:hAnsi="Arial" w:cs="Arial"/>
                  <w:color w:val="222222"/>
                  <w:kern w:val="0"/>
                  <w:sz w:val="19"/>
                  <w:szCs w:val="19"/>
                  <w:shd w:val="clear" w:color="auto" w:fill="FFFFFF"/>
                  <w:lang w:val="en-US"/>
                </w:rPr>
                <w:delText>Different people have different conceptions of what an "Event" is. (Do</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we care for this work? Only to the extent that it supports query</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answering for this extension.)</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If we have a formal notion of a flood event we can query for : "Stream</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Chemistry data before and after flood event"</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Also formalize fire event to query: "Stream chemistry data before and</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after fire event".</w:delText>
              </w:r>
              <w:r w:rsidR="00527211" w:rsidDel="00A52444">
                <w:rPr>
                  <w:rFonts w:ascii="Arial" w:eastAsia="Times New Roman" w:hAnsi="Arial" w:cs="Arial"/>
                  <w:color w:val="222222"/>
                  <w:kern w:val="0"/>
                  <w:sz w:val="19"/>
                  <w:szCs w:val="19"/>
                  <w:lang w:val="en-US"/>
                </w:rPr>
                <w:delText xml:space="preserve"> </w:delText>
              </w:r>
              <w:r w:rsidRPr="00447B18" w:rsidDel="00A52444">
                <w:rPr>
                  <w:rFonts w:ascii="Arial" w:eastAsia="Times New Roman" w:hAnsi="Arial" w:cs="Arial"/>
                  <w:color w:val="222222"/>
                  <w:kern w:val="0"/>
                  <w:sz w:val="19"/>
                  <w:szCs w:val="19"/>
                  <w:shd w:val="clear" w:color="auto" w:fill="FFFFFF"/>
                  <w:lang w:val="en-US"/>
                </w:rPr>
                <w:delText>Exercise of going through paper and mapping important concepts for our</w:delText>
              </w:r>
              <w:r w:rsidRPr="00447B18" w:rsidDel="00A52444">
                <w:rPr>
                  <w:rFonts w:ascii="Arial" w:eastAsia="Times New Roman" w:hAnsi="Arial" w:cs="Arial"/>
                  <w:color w:val="222222"/>
                  <w:kern w:val="0"/>
                  <w:sz w:val="19"/>
                  <w:szCs w:val="19"/>
                  <w:lang w:val="en-US"/>
                </w:rPr>
                <w:br/>
              </w:r>
              <w:r w:rsidRPr="00447B18" w:rsidDel="00A52444">
                <w:rPr>
                  <w:rFonts w:ascii="Arial" w:eastAsia="Times New Roman" w:hAnsi="Arial" w:cs="Arial"/>
                  <w:color w:val="222222"/>
                  <w:kern w:val="0"/>
                  <w:sz w:val="19"/>
                  <w:szCs w:val="19"/>
                  <w:shd w:val="clear" w:color="auto" w:fill="FFFFFF"/>
                  <w:lang w:val="en-US"/>
                </w:rPr>
                <w:delText>model to community ontologies (envo, sweet, obo-e, etc.)</w:delText>
              </w:r>
            </w:del>
          </w:p>
          <w:p w14:paraId="691BCA19" w14:textId="77777777" w:rsidR="00447B18" w:rsidRDefault="00447B18" w:rsidP="00F67904">
            <w:pPr>
              <w:snapToGrid w:val="0"/>
              <w:rPr>
                <w:bCs/>
                <w:lang w:val="en-US"/>
              </w:rPr>
            </w:pPr>
          </w:p>
          <w:p w14:paraId="7BF9E7CB" w14:textId="5B0EEAD6" w:rsidR="00C66B55" w:rsidDel="00A52444" w:rsidRDefault="003D1B5B" w:rsidP="00F67904">
            <w:pPr>
              <w:snapToGrid w:val="0"/>
              <w:rPr>
                <w:del w:id="123" w:author="Margaret" w:date="2013-05-01T21:21:00Z"/>
                <w:bCs/>
                <w:lang w:val="en-US"/>
              </w:rPr>
            </w:pPr>
            <w:del w:id="124" w:author="Margaret" w:date="2013-05-01T21:21:00Z">
              <w:r w:rsidDel="00A52444">
                <w:rPr>
                  <w:bCs/>
                  <w:lang w:val="en-US"/>
                </w:rPr>
                <w:delText>Monitoring streams – flow, chemistry, and what else. What motivated those efforts?</w:delText>
              </w:r>
            </w:del>
          </w:p>
          <w:p w14:paraId="0B0F286B" w14:textId="79B36B32" w:rsidR="003D1B5B" w:rsidDel="00A52444" w:rsidRDefault="003D1B5B" w:rsidP="00F67904">
            <w:pPr>
              <w:snapToGrid w:val="0"/>
              <w:rPr>
                <w:del w:id="125" w:author="Margaret" w:date="2013-05-01T21:21:00Z"/>
                <w:bCs/>
                <w:lang w:val="en-US"/>
              </w:rPr>
            </w:pPr>
            <w:del w:id="126" w:author="Margaret" w:date="2013-05-01T21:21:00Z">
              <w:r w:rsidDel="00A52444">
                <w:rPr>
                  <w:bCs/>
                  <w:lang w:val="en-US"/>
                </w:rPr>
                <w:delText>Consolidate focus on what stream ecologists have actually reported on. Wildfire evoking changes that affect kelp ecosystems. (Streams don’t catch fire, watersheds catch fire)</w:delText>
              </w:r>
            </w:del>
          </w:p>
          <w:p w14:paraId="75544E9F" w14:textId="73244948" w:rsidR="00D404C0" w:rsidDel="00A52444" w:rsidRDefault="00D404C0" w:rsidP="00F67904">
            <w:pPr>
              <w:snapToGrid w:val="0"/>
              <w:rPr>
                <w:del w:id="127" w:author="Margaret" w:date="2013-05-01T21:21:00Z"/>
                <w:bCs/>
                <w:lang w:val="en-US"/>
              </w:rPr>
            </w:pPr>
          </w:p>
          <w:p w14:paraId="7D2A605E" w14:textId="23BE46EE" w:rsidR="00BE3D29" w:rsidDel="00A52444" w:rsidRDefault="003D1B5B" w:rsidP="00F67904">
            <w:pPr>
              <w:snapToGrid w:val="0"/>
              <w:rPr>
                <w:del w:id="128" w:author="Margaret" w:date="2013-05-01T21:21:00Z"/>
                <w:bCs/>
                <w:lang w:val="en-US"/>
              </w:rPr>
            </w:pPr>
            <w:del w:id="129" w:author="Margaret" w:date="2013-05-01T21:21:00Z">
              <w:r w:rsidDel="00A52444">
                <w:rPr>
                  <w:bCs/>
                  <w:lang w:val="en-US"/>
                </w:rPr>
                <w:delText>What is a stream ecologist interested in analysizing? Look at the paper and backtrack from the study and understand the underlying semantics.</w:delText>
              </w:r>
            </w:del>
          </w:p>
          <w:p w14:paraId="0C907940" w14:textId="55B3D1DB" w:rsidR="003D1B5B" w:rsidDel="00A52444" w:rsidRDefault="003D1B5B" w:rsidP="00F67904">
            <w:pPr>
              <w:snapToGrid w:val="0"/>
              <w:rPr>
                <w:del w:id="130" w:author="Margaret" w:date="2013-05-01T21:21:00Z"/>
                <w:bCs/>
                <w:lang w:val="en-US"/>
              </w:rPr>
            </w:pPr>
          </w:p>
          <w:p w14:paraId="0E2CDDD1" w14:textId="3D5A89AD" w:rsidR="003D1B5B" w:rsidDel="00A52444" w:rsidRDefault="003D1B5B" w:rsidP="00F67904">
            <w:pPr>
              <w:snapToGrid w:val="0"/>
              <w:rPr>
                <w:del w:id="131" w:author="Margaret" w:date="2013-05-01T21:21:00Z"/>
                <w:bCs/>
                <w:lang w:val="en-US"/>
              </w:rPr>
            </w:pPr>
            <w:del w:id="132" w:author="Margaret" w:date="2013-05-01T21:21:00Z">
              <w:r w:rsidDel="00A52444">
                <w:rPr>
                  <w:bCs/>
                  <w:lang w:val="en-US"/>
                </w:rPr>
                <w:delText>There are rich terms in the study paper that are not in the data.</w:delText>
              </w:r>
            </w:del>
          </w:p>
          <w:p w14:paraId="6028351F" w14:textId="77777777" w:rsidR="003D1B5B" w:rsidRDefault="003D1B5B" w:rsidP="00F67904">
            <w:pPr>
              <w:snapToGrid w:val="0"/>
              <w:rPr>
                <w:bCs/>
                <w:lang w:val="en-US"/>
              </w:rPr>
            </w:pPr>
          </w:p>
          <w:p w14:paraId="463FD15B" w14:textId="598B0C6B" w:rsidR="003D1B5B" w:rsidRDefault="003D1B5B" w:rsidP="00F67904">
            <w:pPr>
              <w:snapToGrid w:val="0"/>
              <w:rPr>
                <w:bCs/>
                <w:lang w:val="en-US"/>
              </w:rPr>
            </w:pPr>
            <w:r>
              <w:rPr>
                <w:bCs/>
                <w:lang w:val="en-US"/>
              </w:rPr>
              <w:t>Given the way that people describe data which is granular and how they do research, which is not. We need to be able to connect the data to the research for formally.</w:t>
            </w:r>
          </w:p>
          <w:p w14:paraId="46684D05" w14:textId="77777777" w:rsidR="003D1B5B" w:rsidRDefault="003D1B5B" w:rsidP="00F67904">
            <w:pPr>
              <w:snapToGrid w:val="0"/>
              <w:rPr>
                <w:bCs/>
                <w:lang w:val="en-US"/>
              </w:rPr>
            </w:pPr>
          </w:p>
          <w:p w14:paraId="324D28E4" w14:textId="2F193846" w:rsidR="003D1B5B" w:rsidRDefault="003D1B5B" w:rsidP="003D1B5B">
            <w:pPr>
              <w:pStyle w:val="ListParagraph"/>
              <w:numPr>
                <w:ilvl w:val="0"/>
                <w:numId w:val="14"/>
              </w:numPr>
              <w:snapToGrid w:val="0"/>
              <w:rPr>
                <w:bCs/>
                <w:lang w:val="en-US"/>
              </w:rPr>
            </w:pPr>
            <w:proofErr w:type="gramStart"/>
            <w:r w:rsidRPr="003D1B5B">
              <w:rPr>
                <w:bCs/>
                <w:lang w:val="en-US"/>
              </w:rPr>
              <w:t>formalize</w:t>
            </w:r>
            <w:proofErr w:type="gramEnd"/>
            <w:r w:rsidRPr="003D1B5B">
              <w:rPr>
                <w:bCs/>
                <w:lang w:val="en-US"/>
              </w:rPr>
              <w:t xml:space="preserve"> the knowledge , and then in connection to the data to facilitate search.</w:t>
            </w:r>
          </w:p>
          <w:p w14:paraId="5DF44B16" w14:textId="3F883EF4" w:rsidR="000F14DB" w:rsidRPr="000F14DB" w:rsidRDefault="000F14DB" w:rsidP="000F14DB">
            <w:pPr>
              <w:snapToGrid w:val="0"/>
              <w:ind w:left="360"/>
              <w:rPr>
                <w:bCs/>
                <w:lang w:val="en-US"/>
              </w:rPr>
            </w:pPr>
            <w:r>
              <w:rPr>
                <w:bCs/>
                <w:lang w:val="en-US"/>
              </w:rPr>
              <w:t xml:space="preserve">Figure how what it is about the data that says you can do </w:t>
            </w:r>
            <w:ins w:id="133" w:author="Margaret" w:date="2013-05-01T21:23:00Z">
              <w:r w:rsidR="00A52444">
                <w:rPr>
                  <w:bCs/>
                  <w:lang w:val="en-US"/>
                </w:rPr>
                <w:t>[</w:t>
              </w:r>
            </w:ins>
            <w:del w:id="134" w:author="Margaret" w:date="2013-05-01T21:22:00Z">
              <w:r w:rsidDel="00A52444">
                <w:rPr>
                  <w:bCs/>
                  <w:lang w:val="en-US"/>
                </w:rPr>
                <w:delText xml:space="preserve">hurricane </w:delText>
              </w:r>
            </w:del>
            <w:ins w:id="135" w:author="Margaret" w:date="2013-05-01T21:22:00Z">
              <w:r w:rsidR="00A52444">
                <w:rPr>
                  <w:bCs/>
                  <w:lang w:val="en-US"/>
                </w:rPr>
                <w:t>something]</w:t>
              </w:r>
              <w:r w:rsidR="00A52444">
                <w:rPr>
                  <w:bCs/>
                  <w:lang w:val="en-US"/>
                </w:rPr>
                <w:t xml:space="preserve"> </w:t>
              </w:r>
            </w:ins>
            <w:ins w:id="136" w:author="Margaret" w:date="2013-05-01T21:23:00Z">
              <w:r w:rsidR="00A52444">
                <w:rPr>
                  <w:bCs/>
                  <w:lang w:val="en-US"/>
                </w:rPr>
                <w:t xml:space="preserve">(e.g., hurricane </w:t>
              </w:r>
            </w:ins>
            <w:r>
              <w:rPr>
                <w:bCs/>
                <w:lang w:val="en-US"/>
              </w:rPr>
              <w:t>tracking</w:t>
            </w:r>
            <w:ins w:id="137" w:author="Margaret" w:date="2013-05-01T21:23:00Z">
              <w:r w:rsidR="00A52444">
                <w:rPr>
                  <w:bCs/>
                  <w:lang w:val="en-US"/>
                </w:rPr>
                <w:t>)</w:t>
              </w:r>
            </w:ins>
            <w:r>
              <w:rPr>
                <w:bCs/>
                <w:lang w:val="en-US"/>
              </w:rPr>
              <w:t xml:space="preserve"> </w:t>
            </w:r>
            <w:del w:id="138" w:author="Margaret" w:date="2013-05-01T21:23:00Z">
              <w:r w:rsidDel="00A52444">
                <w:rPr>
                  <w:bCs/>
                  <w:lang w:val="en-US"/>
                </w:rPr>
                <w:delText xml:space="preserve">on </w:delText>
              </w:r>
            </w:del>
            <w:ins w:id="139" w:author="Margaret" w:date="2013-05-01T21:23:00Z">
              <w:r w:rsidR="00A52444">
                <w:rPr>
                  <w:bCs/>
                  <w:lang w:val="en-US"/>
                </w:rPr>
                <w:t>with</w:t>
              </w:r>
              <w:r w:rsidR="00A52444">
                <w:rPr>
                  <w:bCs/>
                  <w:lang w:val="en-US"/>
                </w:rPr>
                <w:t xml:space="preserve"> </w:t>
              </w:r>
            </w:ins>
            <w:r>
              <w:rPr>
                <w:bCs/>
                <w:lang w:val="en-US"/>
              </w:rPr>
              <w:t>it.</w:t>
            </w:r>
          </w:p>
          <w:p w14:paraId="2FFE6586" w14:textId="77777777" w:rsidR="003D1B5B" w:rsidRDefault="003D1B5B" w:rsidP="003D1B5B">
            <w:pPr>
              <w:snapToGrid w:val="0"/>
              <w:rPr>
                <w:bCs/>
                <w:lang w:val="en-US"/>
              </w:rPr>
            </w:pPr>
          </w:p>
          <w:p w14:paraId="080BBB5F" w14:textId="451FF0F8" w:rsidR="00355585" w:rsidRDefault="00355585" w:rsidP="003D1B5B">
            <w:pPr>
              <w:snapToGrid w:val="0"/>
              <w:rPr>
                <w:bCs/>
                <w:lang w:val="en-US"/>
              </w:rPr>
            </w:pPr>
            <w:r>
              <w:rPr>
                <w:bCs/>
                <w:lang w:val="en-US"/>
              </w:rPr>
              <w:t>---</w:t>
            </w:r>
          </w:p>
          <w:p w14:paraId="7CAAC925" w14:textId="77777777" w:rsidR="008D4AB5" w:rsidRDefault="008D4AB5" w:rsidP="000F14DB"/>
          <w:p w14:paraId="6FB488BE" w14:textId="77777777" w:rsidR="009728CD" w:rsidRPr="00355585" w:rsidRDefault="00355585" w:rsidP="00355585">
            <w:pPr>
              <w:numPr>
                <w:ilvl w:val="0"/>
                <w:numId w:val="16"/>
              </w:numPr>
              <w:rPr>
                <w:lang w:val="en-US"/>
              </w:rPr>
            </w:pPr>
            <w:r w:rsidRPr="00355585">
              <w:rPr>
                <w:lang w:val="en-US"/>
              </w:rPr>
              <w:t>Collect datasets (LTER, USGS/EPA, ORNL-DAAC available if appropriate) and any gaps in the data (Margaret, Patrice, Line)</w:t>
            </w:r>
          </w:p>
          <w:p w14:paraId="7BEEC340" w14:textId="77777777" w:rsidR="009728CD" w:rsidRPr="00355585" w:rsidRDefault="00355585" w:rsidP="00355585">
            <w:pPr>
              <w:numPr>
                <w:ilvl w:val="0"/>
                <w:numId w:val="16"/>
              </w:numPr>
              <w:rPr>
                <w:lang w:val="en-US"/>
              </w:rPr>
            </w:pPr>
            <w:r w:rsidRPr="00355585">
              <w:rPr>
                <w:lang w:val="en-US"/>
              </w:rPr>
              <w:t>Collect data on geospatial features relevant for use case, including watersheds, locations wildfires occurred (The data contain point information of collection locations) (Margaret, Patrice)</w:t>
            </w:r>
          </w:p>
          <w:p w14:paraId="11C5738D" w14:textId="77777777" w:rsidR="009728CD" w:rsidRPr="00355585" w:rsidRDefault="00355585" w:rsidP="00355585">
            <w:pPr>
              <w:numPr>
                <w:ilvl w:val="0"/>
                <w:numId w:val="16"/>
              </w:numPr>
              <w:rPr>
                <w:lang w:val="en-US"/>
              </w:rPr>
            </w:pPr>
            <w:r w:rsidRPr="00355585">
              <w:rPr>
                <w:lang w:val="en-US"/>
              </w:rPr>
              <w:t xml:space="preserve">Identify Vocabulary Requirements </w:t>
            </w:r>
            <w:r w:rsidRPr="00355585">
              <w:rPr>
                <w:i/>
                <w:iCs/>
                <w:lang w:val="en-US"/>
              </w:rPr>
              <w:t>Immediately</w:t>
            </w:r>
            <w:r w:rsidRPr="00355585">
              <w:rPr>
                <w:lang w:val="en-US"/>
              </w:rPr>
              <w:t xml:space="preserve"> Relevant for This Use Case</w:t>
            </w:r>
          </w:p>
          <w:p w14:paraId="5EEEA117" w14:textId="77777777" w:rsidR="009728CD" w:rsidRPr="00355585" w:rsidRDefault="00355585" w:rsidP="00355585">
            <w:pPr>
              <w:numPr>
                <w:ilvl w:val="1"/>
                <w:numId w:val="16"/>
              </w:numPr>
              <w:rPr>
                <w:lang w:val="en-US"/>
              </w:rPr>
            </w:pPr>
            <w:r w:rsidRPr="00355585">
              <w:rPr>
                <w:lang w:val="en-US"/>
              </w:rPr>
              <w:t>Quickly inspect existing community-based ontologies, identify for reuse, extension (Patrice, Mark, Jeff)</w:t>
            </w:r>
          </w:p>
          <w:p w14:paraId="03A6EA64" w14:textId="77777777" w:rsidR="009728CD" w:rsidRPr="00355585" w:rsidRDefault="00355585" w:rsidP="00355585">
            <w:pPr>
              <w:numPr>
                <w:ilvl w:val="0"/>
                <w:numId w:val="16"/>
              </w:numPr>
              <w:rPr>
                <w:lang w:val="en-US"/>
              </w:rPr>
            </w:pPr>
            <w:r w:rsidRPr="00355585">
              <w:rPr>
                <w:lang w:val="en-US"/>
              </w:rPr>
              <w:t>Develop ontology class definitions for detecting instances of fire or storm events (Mark, Hilmar, Patrice)</w:t>
            </w:r>
          </w:p>
          <w:p w14:paraId="357ABB8C" w14:textId="77777777" w:rsidR="009728CD" w:rsidRPr="00355585" w:rsidRDefault="00355585" w:rsidP="00355585">
            <w:pPr>
              <w:numPr>
                <w:ilvl w:val="0"/>
                <w:numId w:val="16"/>
              </w:numPr>
              <w:rPr>
                <w:lang w:val="en-US"/>
              </w:rPr>
            </w:pPr>
            <w:r w:rsidRPr="00355585">
              <w:rPr>
                <w:lang w:val="en-US"/>
              </w:rPr>
              <w:t>Convert datasets into RDF applying vocabulary identified in #2.</w:t>
            </w:r>
          </w:p>
          <w:p w14:paraId="4079ACB2" w14:textId="77777777" w:rsidR="009728CD" w:rsidRPr="00355585" w:rsidRDefault="00355585" w:rsidP="00355585">
            <w:pPr>
              <w:numPr>
                <w:ilvl w:val="0"/>
                <w:numId w:val="16"/>
              </w:numPr>
              <w:rPr>
                <w:lang w:val="en-US"/>
              </w:rPr>
            </w:pPr>
            <w:r w:rsidRPr="00355585">
              <w:rPr>
                <w:lang w:val="en-US"/>
              </w:rPr>
              <w:t>Demonstrate queries described in slide 4 and 5.</w:t>
            </w:r>
          </w:p>
          <w:p w14:paraId="3AB29862" w14:textId="77777777" w:rsidR="00355585" w:rsidRDefault="00355585" w:rsidP="000F14DB"/>
          <w:p w14:paraId="4E801F40" w14:textId="77777777" w:rsidR="000F14DB" w:rsidRPr="003D1B5B" w:rsidRDefault="000F14DB" w:rsidP="003D1B5B">
            <w:pPr>
              <w:snapToGrid w:val="0"/>
              <w:rPr>
                <w:bCs/>
                <w:lang w:val="en-US"/>
              </w:rPr>
            </w:pPr>
          </w:p>
          <w:p w14:paraId="296BC03C" w14:textId="77777777" w:rsidR="001068A9" w:rsidRPr="001068A9" w:rsidRDefault="001068A9" w:rsidP="00B57B86">
            <w:pPr>
              <w:snapToGrid w:val="0"/>
              <w:rPr>
                <w:bCs/>
              </w:rPr>
            </w:pPr>
          </w:p>
        </w:tc>
      </w:tr>
      <w:tr w:rsidR="00F67904" w14:paraId="51C7BB61" w14:textId="77777777">
        <w:tc>
          <w:tcPr>
            <w:tcW w:w="9639" w:type="dxa"/>
          </w:tcPr>
          <w:p w14:paraId="7D6FF266" w14:textId="77777777" w:rsidR="00F67904" w:rsidRDefault="00F67904" w:rsidP="00F67904">
            <w:pPr>
              <w:snapToGrid w:val="0"/>
              <w:rPr>
                <w:b/>
                <w:bCs/>
                <w:u w:val="single"/>
              </w:rPr>
            </w:pPr>
            <w:r>
              <w:rPr>
                <w:b/>
                <w:bCs/>
                <w:u w:val="single"/>
              </w:rPr>
              <w:t>Summary</w:t>
            </w:r>
          </w:p>
          <w:p w14:paraId="4AB330A2" w14:textId="77777777" w:rsidR="00F67904" w:rsidRDefault="00F67904">
            <w:pPr>
              <w:rPr>
                <w:i/>
                <w:iCs/>
                <w:sz w:val="16"/>
                <w:szCs w:val="16"/>
              </w:rPr>
            </w:pPr>
            <w:r>
              <w:rPr>
                <w:i/>
                <w:iCs/>
                <w:sz w:val="16"/>
                <w:szCs w:val="16"/>
              </w:rPr>
              <w:t>Give a summary of the use case to capture the essence of the use case (no longer than a page). It provides a quick overview and includes the goal and principal actor.</w:t>
            </w:r>
          </w:p>
          <w:p w14:paraId="575DA12C" w14:textId="77777777" w:rsidR="00ED1476" w:rsidRDefault="00C53403" w:rsidP="001068A9">
            <w:pPr>
              <w:ind w:right="404"/>
              <w:rPr>
                <w:lang w:val="en-US"/>
              </w:rPr>
            </w:pPr>
            <w:r>
              <w:rPr>
                <w:lang w:val="en-US"/>
              </w:rPr>
              <w:lastRenderedPageBreak/>
              <w:t xml:space="preserve">The use case is ultimately a facilitation of an environmental and ecological scientist </w:t>
            </w:r>
            <w:r w:rsidR="00ED1476">
              <w:rPr>
                <w:lang w:val="en-US"/>
              </w:rPr>
              <w:t>understanding</w:t>
            </w:r>
            <w:r>
              <w:rPr>
                <w:lang w:val="en-US"/>
              </w:rPr>
              <w:t>, over time,</w:t>
            </w:r>
            <w:r w:rsidR="00ED1476">
              <w:rPr>
                <w:lang w:val="en-US"/>
              </w:rPr>
              <w:t xml:space="preserve"> trends between chemical </w:t>
            </w:r>
            <w:r w:rsidR="00D7729C">
              <w:rPr>
                <w:lang w:val="en-US"/>
              </w:rPr>
              <w:t>concentrations</w:t>
            </w:r>
            <w:r w:rsidR="00ED1476">
              <w:rPr>
                <w:lang w:val="en-US"/>
              </w:rPr>
              <w:t xml:space="preserve"> and organism population counts.</w:t>
            </w:r>
          </w:p>
          <w:p w14:paraId="3DFD0B85" w14:textId="77777777" w:rsidR="00ED1476" w:rsidRDefault="00ED1476" w:rsidP="001068A9">
            <w:pPr>
              <w:ind w:right="404"/>
              <w:rPr>
                <w:lang w:val="en-US"/>
              </w:rPr>
            </w:pPr>
          </w:p>
          <w:p w14:paraId="078343AB" w14:textId="77777777" w:rsidR="00F67904" w:rsidRDefault="00F67904" w:rsidP="00B57B86">
            <w:pPr>
              <w:snapToGrid w:val="0"/>
              <w:rPr>
                <w:b/>
                <w:bCs/>
                <w:u w:val="single"/>
              </w:rPr>
            </w:pPr>
          </w:p>
        </w:tc>
      </w:tr>
      <w:tr w:rsidR="00F67904" w14:paraId="25E07411" w14:textId="77777777">
        <w:tc>
          <w:tcPr>
            <w:tcW w:w="9639" w:type="dxa"/>
          </w:tcPr>
          <w:p w14:paraId="766C6448" w14:textId="77777777" w:rsidR="00F67904" w:rsidRDefault="00F67904">
            <w:pPr>
              <w:snapToGrid w:val="0"/>
              <w:rPr>
                <w:b/>
                <w:bCs/>
                <w:u w:val="single"/>
              </w:rPr>
            </w:pPr>
            <w:r>
              <w:rPr>
                <w:b/>
                <w:bCs/>
                <w:u w:val="single"/>
              </w:rPr>
              <w:lastRenderedPageBreak/>
              <w:t>Actors</w:t>
            </w:r>
          </w:p>
          <w:p w14:paraId="37501B83" w14:textId="77777777" w:rsidR="00F67904" w:rsidRDefault="00F67904">
            <w:pPr>
              <w:rPr>
                <w:i/>
                <w:iCs/>
                <w:sz w:val="16"/>
                <w:szCs w:val="16"/>
              </w:rPr>
            </w:pPr>
            <w:r>
              <w:rPr>
                <w:i/>
                <w:iCs/>
                <w:sz w:val="16"/>
                <w:szCs w:val="16"/>
              </w:rPr>
              <w:t>List actors, people or things outside the system that either acts on the system (primary actors) or is acted on by the system (secondary actors). Primary actors are ones that invoke the use case and benefit from the result. Identify sensors, models, portals and relevant data resources. Identify the primary actor and briefly describe role.</w:t>
            </w:r>
          </w:p>
          <w:p w14:paraId="173C4616" w14:textId="77777777" w:rsidR="00F67904" w:rsidRDefault="00F67904" w:rsidP="00F67904">
            <w:pPr>
              <w:ind w:left="389"/>
            </w:pPr>
          </w:p>
          <w:p w14:paraId="7E597721" w14:textId="77777777" w:rsidR="00F67904" w:rsidRPr="001068A9" w:rsidRDefault="001068A9" w:rsidP="001068A9">
            <w:pPr>
              <w:ind w:left="389"/>
            </w:pPr>
            <w:r w:rsidRPr="001068A9">
              <w:rPr>
                <w:lang w:val="en-US"/>
              </w:rPr>
              <w:t xml:space="preserve">Primary: </w:t>
            </w:r>
            <w:r w:rsidR="00EA2D27">
              <w:rPr>
                <w:lang w:val="en-US"/>
              </w:rPr>
              <w:t>Environment</w:t>
            </w:r>
            <w:r w:rsidR="00C53403">
              <w:rPr>
                <w:lang w:val="en-US"/>
              </w:rPr>
              <w:t>al and Ecological</w:t>
            </w:r>
            <w:r w:rsidR="00EA2D27">
              <w:rPr>
                <w:lang w:val="en-US"/>
              </w:rPr>
              <w:t xml:space="preserve"> </w:t>
            </w:r>
            <w:r w:rsidRPr="001068A9">
              <w:rPr>
                <w:lang w:val="en-US"/>
              </w:rPr>
              <w:t>Scientist</w:t>
            </w:r>
          </w:p>
          <w:p w14:paraId="493C3595" w14:textId="77777777" w:rsidR="00F67904" w:rsidRDefault="00F67904">
            <w:pPr>
              <w:snapToGrid w:val="0"/>
              <w:rPr>
                <w:b/>
                <w:bCs/>
                <w:u w:val="single"/>
              </w:rPr>
            </w:pPr>
          </w:p>
        </w:tc>
      </w:tr>
      <w:tr w:rsidR="00F67904" w14:paraId="36EDE442" w14:textId="77777777">
        <w:tc>
          <w:tcPr>
            <w:tcW w:w="9639" w:type="dxa"/>
          </w:tcPr>
          <w:p w14:paraId="2ED168F9" w14:textId="77777777" w:rsidR="00F67904" w:rsidRDefault="00F67904">
            <w:pPr>
              <w:snapToGrid w:val="0"/>
              <w:rPr>
                <w:b/>
                <w:bCs/>
                <w:u w:val="single"/>
              </w:rPr>
            </w:pPr>
            <w:r>
              <w:rPr>
                <w:b/>
                <w:bCs/>
                <w:u w:val="single"/>
              </w:rPr>
              <w:t>Preconditions</w:t>
            </w:r>
          </w:p>
          <w:p w14:paraId="32B4E629" w14:textId="77777777" w:rsidR="00F67904" w:rsidRPr="001068A9" w:rsidRDefault="00F67904" w:rsidP="001068A9">
            <w:pPr>
              <w:rPr>
                <w:i/>
                <w:iCs/>
                <w:sz w:val="16"/>
                <w:szCs w:val="16"/>
              </w:rPr>
            </w:pPr>
            <w:r>
              <w:rPr>
                <w:i/>
                <w:iCs/>
                <w:sz w:val="16"/>
                <w:szCs w:val="16"/>
              </w:rPr>
              <w:t>Here we state any assumptions about the state of the system that must be met for the trigger (below) to initiate the use case. Any assumptions about other systems can also be stated here, for example, weather conditions. List all preconditions.</w:t>
            </w:r>
          </w:p>
          <w:p w14:paraId="60EE743B" w14:textId="77777777" w:rsidR="00F67904" w:rsidRDefault="00F67904">
            <w:pPr>
              <w:snapToGrid w:val="0"/>
              <w:rPr>
                <w:b/>
                <w:bCs/>
                <w:u w:val="single"/>
              </w:rPr>
            </w:pPr>
          </w:p>
        </w:tc>
      </w:tr>
      <w:tr w:rsidR="00F67904" w14:paraId="2BA21419" w14:textId="77777777">
        <w:tc>
          <w:tcPr>
            <w:tcW w:w="9639" w:type="dxa"/>
          </w:tcPr>
          <w:p w14:paraId="5F5A963C" w14:textId="77777777" w:rsidR="00F67904" w:rsidRDefault="00F67904">
            <w:pPr>
              <w:snapToGrid w:val="0"/>
              <w:rPr>
                <w:b/>
                <w:bCs/>
                <w:u w:val="single"/>
              </w:rPr>
            </w:pPr>
            <w:r>
              <w:rPr>
                <w:b/>
                <w:bCs/>
                <w:u w:val="single"/>
              </w:rPr>
              <w:t>Triggers</w:t>
            </w:r>
          </w:p>
          <w:p w14:paraId="314268F8" w14:textId="77777777" w:rsidR="00F67904" w:rsidRPr="001068A9" w:rsidRDefault="00F67904" w:rsidP="001068A9">
            <w:pPr>
              <w:rPr>
                <w:i/>
                <w:iCs/>
                <w:sz w:val="16"/>
                <w:szCs w:val="16"/>
              </w:rPr>
            </w:pPr>
            <w:r>
              <w:rPr>
                <w:i/>
                <w:iCs/>
                <w:sz w:val="16"/>
                <w:szCs w:val="16"/>
              </w:rPr>
              <w:t>Here we describe in detail the event or events that brings about the execution of this use case. Triggers can be external, temporal, or internal. They can be single events or when a set of conditions are met, List all triggers and relationships.</w:t>
            </w:r>
          </w:p>
          <w:p w14:paraId="5BC1BE85" w14:textId="77777777" w:rsidR="00F67904" w:rsidRDefault="00F67904" w:rsidP="00F67904">
            <w:pPr>
              <w:ind w:left="389" w:right="404"/>
              <w:rPr>
                <w:shd w:val="clear" w:color="auto" w:fill="FFFF00"/>
              </w:rPr>
            </w:pPr>
          </w:p>
          <w:p w14:paraId="32B6D8A6" w14:textId="77777777" w:rsidR="00F67904" w:rsidRDefault="00F67904" w:rsidP="00F67904">
            <w:pPr>
              <w:ind w:left="395" w:right="134"/>
              <w:rPr>
                <w:lang w:val="en-US"/>
              </w:rPr>
            </w:pPr>
          </w:p>
        </w:tc>
      </w:tr>
      <w:tr w:rsidR="00F67904" w14:paraId="751FFFFE" w14:textId="77777777">
        <w:tc>
          <w:tcPr>
            <w:tcW w:w="9639" w:type="dxa"/>
          </w:tcPr>
          <w:p w14:paraId="03E9DAFA" w14:textId="77777777" w:rsidR="00F67904" w:rsidRDefault="00F67904">
            <w:pPr>
              <w:snapToGrid w:val="0"/>
              <w:rPr>
                <w:b/>
                <w:bCs/>
                <w:u w:val="single"/>
              </w:rPr>
            </w:pPr>
            <w:r>
              <w:rPr>
                <w:b/>
                <w:bCs/>
                <w:u w:val="single"/>
              </w:rPr>
              <w:t>Basic Flow</w:t>
            </w:r>
          </w:p>
          <w:p w14:paraId="3D825EC5" w14:textId="77777777" w:rsidR="00F67904" w:rsidRDefault="00F67904">
            <w:pPr>
              <w:rPr>
                <w:i/>
                <w:iCs/>
                <w:sz w:val="16"/>
                <w:szCs w:val="16"/>
              </w:rPr>
            </w:pPr>
            <w:r>
              <w:rPr>
                <w:i/>
                <w:iCs/>
                <w:sz w:val="16"/>
                <w:szCs w:val="16"/>
              </w:rPr>
              <w:t xml:space="preserve">Often referred to as the primary scenario or course of events. In the basic flow we describe the flow that would be followed if the </w:t>
            </w:r>
            <w:proofErr w:type="gramStart"/>
            <w:r>
              <w:rPr>
                <w:i/>
                <w:iCs/>
                <w:sz w:val="16"/>
                <w:szCs w:val="16"/>
              </w:rPr>
              <w:t>use case</w:t>
            </w:r>
            <w:proofErr w:type="gramEnd"/>
            <w:r>
              <w:rPr>
                <w:i/>
                <w:iCs/>
                <w:sz w:val="16"/>
                <w:szCs w:val="16"/>
              </w:rPr>
              <w:t xml:space="preserve"> where to follow its main plot from start to end. Error states or alternate states that might be highlighted are not included here. This gives any browser of the document a quick view of how the system will work. Here the flow can be documented as a list, a conversation or as a story.(as much as required)</w:t>
            </w:r>
          </w:p>
          <w:p w14:paraId="4D7A7D03" w14:textId="77777777" w:rsidR="00F67904" w:rsidRDefault="00F67904">
            <w:pPr>
              <w:rPr>
                <w:i/>
                <w:iCs/>
                <w:sz w:val="16"/>
                <w:szCs w:val="16"/>
              </w:rPr>
            </w:pPr>
          </w:p>
          <w:p w14:paraId="6F1AC6EF" w14:textId="5E5CC844" w:rsidR="00F67904" w:rsidRDefault="001068A9" w:rsidP="001068A9">
            <w:pPr>
              <w:snapToGrid w:val="0"/>
              <w:rPr>
                <w:lang w:val="en-US"/>
              </w:rPr>
            </w:pPr>
            <w:r w:rsidRPr="004F6069">
              <w:rPr>
                <w:rFonts w:ascii="Arial" w:eastAsia="Times New Roman" w:hAnsi="Arial"/>
                <w:color w:val="000000"/>
              </w:rPr>
              <w:t>1)</w:t>
            </w:r>
            <w:r w:rsidRPr="004F6069">
              <w:rPr>
                <w:rFonts w:eastAsia="Times New Roman"/>
                <w:color w:val="000000"/>
              </w:rPr>
              <w:t xml:space="preserve">   </w:t>
            </w:r>
            <w:r w:rsidRPr="004F6069">
              <w:rPr>
                <w:rFonts w:ascii="Arial" w:eastAsia="Times New Roman" w:hAnsi="Arial"/>
                <w:color w:val="000000"/>
              </w:rPr>
              <w:t xml:space="preserve">User </w:t>
            </w:r>
            <w:r w:rsidR="006A76C7">
              <w:rPr>
                <w:rFonts w:ascii="Arial" w:eastAsia="Times New Roman" w:hAnsi="Arial"/>
                <w:color w:val="000000"/>
              </w:rPr>
              <w:t>selects some region of interest</w:t>
            </w:r>
            <w:r w:rsidRPr="004F6069">
              <w:rPr>
                <w:rFonts w:ascii="Arial" w:eastAsia="Times New Roman" w:hAnsi="Arial"/>
                <w:color w:val="000000"/>
              </w:rPr>
              <w:t xml:space="preserve"> </w:t>
            </w:r>
            <w:r w:rsidRPr="004F6069">
              <w:rPr>
                <w:rFonts w:eastAsia="Times New Roman"/>
              </w:rPr>
              <w:br/>
            </w:r>
            <w:r w:rsidRPr="004F6069">
              <w:rPr>
                <w:rFonts w:ascii="Arial" w:eastAsia="Times New Roman" w:hAnsi="Arial"/>
                <w:color w:val="000000"/>
              </w:rPr>
              <w:t>2)</w:t>
            </w:r>
            <w:r w:rsidRPr="004F6069">
              <w:rPr>
                <w:rFonts w:eastAsia="Times New Roman"/>
                <w:color w:val="000000"/>
              </w:rPr>
              <w:t xml:space="preserve">   </w:t>
            </w:r>
            <w:r w:rsidRPr="004F6069">
              <w:rPr>
                <w:rFonts w:ascii="Arial" w:eastAsia="Times New Roman" w:hAnsi="Arial"/>
                <w:color w:val="000000"/>
              </w:rPr>
              <w:t>User selects for a specific timeframe the data was collected from that region</w:t>
            </w:r>
            <w:r w:rsidRPr="004F6069">
              <w:rPr>
                <w:rFonts w:eastAsia="Times New Roman"/>
              </w:rPr>
              <w:br/>
            </w:r>
            <w:r w:rsidRPr="004F6069">
              <w:rPr>
                <w:rFonts w:ascii="Arial" w:eastAsia="Times New Roman" w:hAnsi="Arial"/>
                <w:color w:val="000000"/>
              </w:rPr>
              <w:t>3)</w:t>
            </w:r>
            <w:r w:rsidRPr="004F6069">
              <w:rPr>
                <w:rFonts w:eastAsia="Times New Roman"/>
                <w:color w:val="000000"/>
              </w:rPr>
              <w:t xml:space="preserve">   </w:t>
            </w:r>
            <w:r w:rsidRPr="004F6069">
              <w:rPr>
                <w:rFonts w:ascii="Arial" w:eastAsia="Times New Roman" w:hAnsi="Arial"/>
                <w:color w:val="000000"/>
              </w:rPr>
              <w:t>User selects for measurements on a specific chemical and its concentration (e.g., nitrogen, arsenic, and other nutrients or toxins, and coliform bacteria or other disease-threatening microbes) taken in streams</w:t>
            </w:r>
            <w:r w:rsidR="00AB3E4E">
              <w:rPr>
                <w:rFonts w:ascii="Arial" w:eastAsia="Times New Roman" w:hAnsi="Arial"/>
                <w:color w:val="000000"/>
              </w:rPr>
              <w:t xml:space="preserve"> (different measurement units depending on the chemical)</w:t>
            </w:r>
            <w:r w:rsidRPr="004F6069">
              <w:rPr>
                <w:rFonts w:eastAsia="Times New Roman"/>
              </w:rPr>
              <w:br/>
            </w:r>
            <w:r w:rsidRPr="004F6069">
              <w:rPr>
                <w:rFonts w:ascii="Arial" w:eastAsia="Times New Roman" w:hAnsi="Arial"/>
                <w:color w:val="000000"/>
              </w:rPr>
              <w:t>4)</w:t>
            </w:r>
            <w:r w:rsidRPr="004F6069">
              <w:rPr>
                <w:rFonts w:eastAsia="Times New Roman"/>
                <w:color w:val="000000"/>
              </w:rPr>
              <w:t xml:space="preserve">   </w:t>
            </w:r>
            <w:r w:rsidRPr="004F6069">
              <w:rPr>
                <w:rFonts w:ascii="Arial" w:eastAsia="Times New Roman" w:hAnsi="Arial"/>
                <w:color w:val="000000"/>
              </w:rPr>
              <w:t>Users selects a measurement dimension of interest</w:t>
            </w:r>
            <w:r>
              <w:rPr>
                <w:rFonts w:eastAsia="Times New Roman"/>
              </w:rPr>
              <w:br/>
            </w:r>
            <w:r>
              <w:rPr>
                <w:rFonts w:ascii="Arial" w:eastAsia="Times New Roman" w:hAnsi="Arial"/>
                <w:color w:val="000000"/>
                <w:sz w:val="23"/>
                <w:szCs w:val="23"/>
              </w:rPr>
              <w:t>5)</w:t>
            </w:r>
            <w:r>
              <w:rPr>
                <w:rFonts w:eastAsia="Times New Roman"/>
                <w:color w:val="000000"/>
                <w:sz w:val="14"/>
                <w:szCs w:val="14"/>
              </w:rPr>
              <w:t xml:space="preserve">   </w:t>
            </w:r>
            <w:r>
              <w:rPr>
                <w:rFonts w:ascii="Arial" w:eastAsia="Times New Roman" w:hAnsi="Arial"/>
                <w:color w:val="000000"/>
                <w:sz w:val="23"/>
                <w:szCs w:val="23"/>
              </w:rPr>
              <w:t xml:space="preserve">User selects from a list of </w:t>
            </w:r>
            <w:r w:rsidR="003F3FA3">
              <w:rPr>
                <w:rFonts w:ascii="Arial" w:eastAsia="Times New Roman" w:hAnsi="Arial"/>
                <w:color w:val="000000"/>
                <w:sz w:val="23"/>
                <w:szCs w:val="23"/>
              </w:rPr>
              <w:t>organisms</w:t>
            </w:r>
            <w:r>
              <w:rPr>
                <w:rFonts w:eastAsia="Times New Roman"/>
              </w:rPr>
              <w:br/>
            </w:r>
            <w:r>
              <w:rPr>
                <w:rFonts w:eastAsia="Times New Roman"/>
              </w:rPr>
              <w:br/>
            </w:r>
            <w:r>
              <w:rPr>
                <w:rFonts w:ascii="Arial" w:eastAsia="Times New Roman" w:hAnsi="Arial"/>
                <w:color w:val="000000"/>
                <w:sz w:val="23"/>
                <w:szCs w:val="23"/>
              </w:rPr>
              <w:t xml:space="preserve">#5 is enabled by using region and timeframe selection of #1 and #2 to query population data with </w:t>
            </w:r>
            <w:proofErr w:type="spellStart"/>
            <w:r>
              <w:rPr>
                <w:rFonts w:ascii="Arial" w:eastAsia="Times New Roman" w:hAnsi="Arial"/>
                <w:color w:val="000000"/>
                <w:sz w:val="23"/>
                <w:szCs w:val="23"/>
              </w:rPr>
              <w:t>spatio</w:t>
            </w:r>
            <w:proofErr w:type="spellEnd"/>
            <w:r>
              <w:rPr>
                <w:rFonts w:ascii="Arial" w:eastAsia="Times New Roman" w:hAnsi="Arial"/>
                <w:color w:val="000000"/>
                <w:sz w:val="23"/>
                <w:szCs w:val="23"/>
              </w:rPr>
              <w:t xml:space="preserve">-temporal proximity within some range, which requires </w:t>
            </w:r>
            <w:proofErr w:type="spellStart"/>
            <w:r>
              <w:rPr>
                <w:rFonts w:ascii="Arial" w:eastAsia="Times New Roman" w:hAnsi="Arial"/>
                <w:color w:val="000000"/>
                <w:sz w:val="23"/>
                <w:szCs w:val="23"/>
              </w:rPr>
              <w:t>lat</w:t>
            </w:r>
            <w:proofErr w:type="spellEnd"/>
            <w:r>
              <w:rPr>
                <w:rFonts w:ascii="Arial" w:eastAsia="Times New Roman" w:hAnsi="Arial"/>
                <w:color w:val="000000"/>
                <w:sz w:val="23"/>
                <w:szCs w:val="23"/>
              </w:rPr>
              <w:t>/long for both measurement and population count data.</w:t>
            </w:r>
            <w:r>
              <w:rPr>
                <w:rFonts w:eastAsia="Times New Roman"/>
              </w:rPr>
              <w:br/>
            </w:r>
            <w:r>
              <w:rPr>
                <w:rFonts w:eastAsia="Times New Roman"/>
              </w:rPr>
              <w:br/>
            </w:r>
            <w:r>
              <w:rPr>
                <w:rFonts w:ascii="Arial" w:eastAsia="Times New Roman" w:hAnsi="Arial"/>
                <w:color w:val="000000"/>
                <w:sz w:val="23"/>
                <w:szCs w:val="23"/>
              </w:rPr>
              <w:t xml:space="preserve">More formally, the user is making a query that: for region </w:t>
            </w:r>
            <w:r>
              <w:rPr>
                <w:rFonts w:ascii="Arial" w:eastAsia="Times New Roman" w:hAnsi="Arial"/>
                <w:b/>
                <w:bCs/>
                <w:color w:val="000000"/>
                <w:sz w:val="23"/>
                <w:szCs w:val="23"/>
              </w:rPr>
              <w:t>r</w:t>
            </w:r>
            <w:r>
              <w:rPr>
                <w:rFonts w:ascii="Arial" w:eastAsia="Times New Roman" w:hAnsi="Arial"/>
                <w:color w:val="000000"/>
                <w:sz w:val="23"/>
                <w:szCs w:val="23"/>
              </w:rPr>
              <w:t xml:space="preserve"> during timeframe </w:t>
            </w:r>
            <w:r>
              <w:rPr>
                <w:rFonts w:ascii="Arial" w:eastAsia="Times New Roman" w:hAnsi="Arial"/>
                <w:b/>
                <w:bCs/>
                <w:color w:val="000000"/>
                <w:sz w:val="23"/>
                <w:szCs w:val="23"/>
              </w:rPr>
              <w:t xml:space="preserve">t </w:t>
            </w:r>
            <w:r>
              <w:rPr>
                <w:rFonts w:ascii="Arial" w:eastAsia="Times New Roman" w:hAnsi="Arial"/>
                <w:color w:val="000000"/>
                <w:sz w:val="23"/>
                <w:szCs w:val="23"/>
              </w:rPr>
              <w:t xml:space="preserve">for measurement of </w:t>
            </w:r>
            <w:r w:rsidR="006A76C7">
              <w:rPr>
                <w:rFonts w:ascii="Arial" w:eastAsia="Times New Roman" w:hAnsi="Arial"/>
                <w:color w:val="000000"/>
                <w:sz w:val="23"/>
                <w:szCs w:val="23"/>
              </w:rPr>
              <w:t xml:space="preserve">chemical constituent </w:t>
            </w:r>
            <w:r w:rsidR="006A76C7">
              <w:rPr>
                <w:rFonts w:ascii="Arial" w:eastAsia="Times New Roman" w:hAnsi="Arial"/>
                <w:b/>
                <w:bCs/>
                <w:color w:val="000000"/>
                <w:sz w:val="23"/>
                <w:szCs w:val="23"/>
              </w:rPr>
              <w:t>c</w:t>
            </w:r>
            <w:r>
              <w:rPr>
                <w:rFonts w:ascii="Arial" w:eastAsia="Times New Roman" w:hAnsi="Arial"/>
                <w:color w:val="000000"/>
                <w:sz w:val="23"/>
                <w:szCs w:val="23"/>
              </w:rPr>
              <w:t xml:space="preserve"> using units </w:t>
            </w:r>
            <w:r>
              <w:rPr>
                <w:rFonts w:ascii="Arial" w:eastAsia="Times New Roman" w:hAnsi="Arial"/>
                <w:b/>
                <w:bCs/>
                <w:color w:val="000000"/>
                <w:sz w:val="23"/>
                <w:szCs w:val="23"/>
              </w:rPr>
              <w:t>u</w:t>
            </w:r>
            <w:r>
              <w:rPr>
                <w:rFonts w:ascii="Arial" w:eastAsia="Times New Roman" w:hAnsi="Arial"/>
                <w:color w:val="000000"/>
                <w:sz w:val="23"/>
                <w:szCs w:val="23"/>
              </w:rPr>
              <w:t>, what is the distance (</w:t>
            </w:r>
            <w:proofErr w:type="gramStart"/>
            <w:r>
              <w:rPr>
                <w:rFonts w:ascii="Arial" w:eastAsia="Times New Roman" w:hAnsi="Arial"/>
                <w:b/>
                <w:bCs/>
                <w:color w:val="000000"/>
                <w:sz w:val="23"/>
                <w:szCs w:val="23"/>
              </w:rPr>
              <w:t>?d</w:t>
            </w:r>
            <w:proofErr w:type="gramEnd"/>
            <w:r>
              <w:rPr>
                <w:rFonts w:ascii="Arial" w:eastAsia="Times New Roman" w:hAnsi="Arial"/>
                <w:color w:val="000000"/>
                <w:sz w:val="23"/>
                <w:szCs w:val="23"/>
              </w:rPr>
              <w:t xml:space="preserve">) to the closest population of a </w:t>
            </w:r>
            <w:r w:rsidR="006A76C7">
              <w:rPr>
                <w:rFonts w:ascii="Arial" w:eastAsia="Times New Roman" w:hAnsi="Arial"/>
                <w:color w:val="000000"/>
                <w:sz w:val="23"/>
                <w:szCs w:val="23"/>
              </w:rPr>
              <w:t>organisms</w:t>
            </w:r>
            <w:r>
              <w:rPr>
                <w:rFonts w:ascii="Arial" w:eastAsia="Times New Roman" w:hAnsi="Arial"/>
                <w:color w:val="000000"/>
                <w:sz w:val="23"/>
                <w:szCs w:val="23"/>
              </w:rPr>
              <w:t xml:space="preserve"> </w:t>
            </w:r>
            <w:r w:rsidR="006A76C7" w:rsidRPr="00685297">
              <w:rPr>
                <w:rFonts w:ascii="Arial" w:eastAsia="Times New Roman" w:hAnsi="Arial"/>
                <w:b/>
                <w:bCs/>
                <w:iCs/>
                <w:color w:val="000000"/>
                <w:sz w:val="23"/>
                <w:szCs w:val="23"/>
              </w:rPr>
              <w:t>o</w:t>
            </w:r>
            <w:r>
              <w:rPr>
                <w:rFonts w:ascii="Arial" w:eastAsia="Times New Roman" w:hAnsi="Arial"/>
                <w:color w:val="000000"/>
                <w:sz w:val="23"/>
                <w:szCs w:val="23"/>
              </w:rPr>
              <w:t xml:space="preserve"> and what is that </w:t>
            </w:r>
            <w:r w:rsidR="00685297">
              <w:rPr>
                <w:rFonts w:ascii="Arial" w:eastAsia="Times New Roman" w:hAnsi="Arial"/>
                <w:color w:val="000000"/>
                <w:sz w:val="23"/>
                <w:szCs w:val="23"/>
              </w:rPr>
              <w:t>organisms</w:t>
            </w:r>
            <w:r>
              <w:rPr>
                <w:rFonts w:ascii="Arial" w:eastAsia="Times New Roman" w:hAnsi="Arial"/>
                <w:color w:val="000000"/>
                <w:sz w:val="23"/>
                <w:szCs w:val="23"/>
              </w:rPr>
              <w:t>’ population count (</w:t>
            </w:r>
            <w:r>
              <w:rPr>
                <w:rFonts w:ascii="Arial" w:eastAsia="Times New Roman" w:hAnsi="Arial"/>
                <w:b/>
                <w:bCs/>
                <w:color w:val="000000"/>
                <w:sz w:val="23"/>
                <w:szCs w:val="23"/>
              </w:rPr>
              <w:t>?c</w:t>
            </w:r>
            <w:r>
              <w:rPr>
                <w:rFonts w:ascii="Arial" w:eastAsia="Times New Roman" w:hAnsi="Arial"/>
                <w:color w:val="000000"/>
                <w:sz w:val="23"/>
                <w:szCs w:val="23"/>
              </w:rPr>
              <w:t>)</w:t>
            </w:r>
            <w:r w:rsidR="00953088">
              <w:rPr>
                <w:rFonts w:ascii="Arial" w:eastAsia="Times New Roman" w:hAnsi="Arial"/>
                <w:color w:val="000000"/>
                <w:sz w:val="23"/>
                <w:szCs w:val="23"/>
              </w:rPr>
              <w:t xml:space="preserve"> over </w:t>
            </w:r>
            <w:r w:rsidR="00953088" w:rsidRPr="00953088">
              <w:rPr>
                <w:rFonts w:ascii="Arial" w:eastAsia="Times New Roman" w:hAnsi="Arial"/>
                <w:b/>
                <w:color w:val="000000"/>
                <w:sz w:val="23"/>
                <w:szCs w:val="23"/>
              </w:rPr>
              <w:t>t</w:t>
            </w:r>
            <w:r>
              <w:rPr>
                <w:rFonts w:ascii="Arial" w:eastAsia="Times New Roman" w:hAnsi="Arial"/>
                <w:color w:val="000000"/>
                <w:sz w:val="23"/>
                <w:szCs w:val="23"/>
              </w:rPr>
              <w:t>?</w:t>
            </w:r>
          </w:p>
          <w:p w14:paraId="714EBFC6" w14:textId="77777777" w:rsidR="00F67904" w:rsidRDefault="00F67904" w:rsidP="00F67904">
            <w:pPr>
              <w:snapToGrid w:val="0"/>
              <w:rPr>
                <w:lang w:val="en-US"/>
              </w:rPr>
            </w:pPr>
          </w:p>
        </w:tc>
      </w:tr>
      <w:tr w:rsidR="00F67904" w14:paraId="4D919DA4" w14:textId="77777777">
        <w:tc>
          <w:tcPr>
            <w:tcW w:w="9639" w:type="dxa"/>
          </w:tcPr>
          <w:p w14:paraId="67ACB738" w14:textId="77777777" w:rsidR="00F67904" w:rsidRPr="00B81BA5" w:rsidRDefault="00F67904" w:rsidP="00F67904">
            <w:pPr>
              <w:snapToGrid w:val="0"/>
              <w:rPr>
                <w:b/>
                <w:bCs/>
                <w:i/>
                <w:u w:val="single"/>
              </w:rPr>
            </w:pPr>
            <w:r w:rsidRPr="00B81BA5">
              <w:rPr>
                <w:b/>
                <w:bCs/>
                <w:i/>
                <w:u w:val="single"/>
              </w:rPr>
              <w:t>Alternate Flow</w:t>
            </w:r>
          </w:p>
          <w:p w14:paraId="67FDDA99" w14:textId="77777777" w:rsidR="00F67904" w:rsidRDefault="00F67904">
            <w:pPr>
              <w:rPr>
                <w:i/>
                <w:iCs/>
                <w:sz w:val="16"/>
                <w:szCs w:val="16"/>
              </w:rPr>
            </w:pPr>
            <w:r>
              <w:rPr>
                <w:i/>
                <w:iCs/>
                <w:sz w:val="16"/>
                <w:szCs w:val="16"/>
              </w:rPr>
              <w:t>Here we give any alternate flows that might occur. May include flows that involve error conditions. Or flows that fall outside of the basic flow.</w:t>
            </w:r>
          </w:p>
          <w:p w14:paraId="10B81812" w14:textId="77777777" w:rsidR="00F67904" w:rsidRDefault="00F67904">
            <w:pPr>
              <w:rPr>
                <w:i/>
                <w:iCs/>
                <w:sz w:val="16"/>
                <w:szCs w:val="16"/>
              </w:rPr>
            </w:pPr>
          </w:p>
          <w:p w14:paraId="01802104" w14:textId="77777777" w:rsidR="00F67904" w:rsidRDefault="001068A9" w:rsidP="00F67904">
            <w:pPr>
              <w:snapToGrid w:val="0"/>
              <w:rPr>
                <w:lang w:val="en-US"/>
              </w:rPr>
            </w:pPr>
            <w:r w:rsidRPr="001068A9">
              <w:rPr>
                <w:lang w:val="en-US"/>
              </w:rPr>
              <w:t>3) User selects from a list of measurements on chemicals and their concentrations provided by the system based on proximity to region/time of selection #1 and #2.</w:t>
            </w:r>
            <w:r w:rsidRPr="001068A9">
              <w:rPr>
                <w:lang w:val="en-US"/>
              </w:rPr>
              <w:br/>
            </w:r>
            <w:r w:rsidRPr="001068A9">
              <w:rPr>
                <w:lang w:val="en-US"/>
              </w:rPr>
              <w:br/>
              <w:t xml:space="preserve">This flow pre-calculates </w:t>
            </w:r>
            <w:proofErr w:type="spellStart"/>
            <w:r w:rsidRPr="001068A9">
              <w:rPr>
                <w:lang w:val="en-US"/>
              </w:rPr>
              <w:t>spatio</w:t>
            </w:r>
            <w:proofErr w:type="spellEnd"/>
            <w:r w:rsidRPr="001068A9">
              <w:rPr>
                <w:lang w:val="en-US"/>
              </w:rPr>
              <w:t>-temporal proximity in advance, and user is able to select from a list of chemicals and their concentrations on record that are “closest”. Any of 1-5 can be refined in this manner.</w:t>
            </w:r>
          </w:p>
          <w:p w14:paraId="2B7F4BF4" w14:textId="77777777" w:rsidR="00F67904" w:rsidRDefault="00F67904" w:rsidP="00F67904">
            <w:pPr>
              <w:ind w:left="35" w:firstLine="674"/>
            </w:pPr>
          </w:p>
        </w:tc>
      </w:tr>
      <w:tr w:rsidR="00F67904" w14:paraId="6FC445C5" w14:textId="77777777">
        <w:tc>
          <w:tcPr>
            <w:tcW w:w="9639" w:type="dxa"/>
          </w:tcPr>
          <w:p w14:paraId="6659854A" w14:textId="77777777" w:rsidR="00F67904" w:rsidRDefault="00F67904" w:rsidP="00F67904">
            <w:pPr>
              <w:snapToGrid w:val="0"/>
              <w:rPr>
                <w:b/>
                <w:bCs/>
                <w:u w:val="single"/>
              </w:rPr>
            </w:pPr>
            <w:r>
              <w:rPr>
                <w:b/>
                <w:bCs/>
                <w:u w:val="single"/>
              </w:rPr>
              <w:lastRenderedPageBreak/>
              <w:t>Post Conditions</w:t>
            </w:r>
          </w:p>
          <w:p w14:paraId="135B4ED6" w14:textId="77777777" w:rsidR="00F67904" w:rsidRDefault="00F67904">
            <w:pPr>
              <w:rPr>
                <w:i/>
                <w:iCs/>
                <w:sz w:val="16"/>
                <w:szCs w:val="16"/>
              </w:rPr>
            </w:pPr>
            <w:r>
              <w:rPr>
                <w:i/>
                <w:iCs/>
                <w:sz w:val="16"/>
                <w:szCs w:val="16"/>
              </w:rPr>
              <w:t>Here we give any conditions that will be true of the state of the system after the use case has been completed.</w:t>
            </w:r>
          </w:p>
          <w:p w14:paraId="30EC3140" w14:textId="77777777" w:rsidR="00F67904" w:rsidRDefault="00F67904" w:rsidP="00F67904">
            <w:pPr>
              <w:ind w:left="395"/>
            </w:pPr>
          </w:p>
          <w:p w14:paraId="702A1EFE" w14:textId="77777777" w:rsidR="00F67904" w:rsidRDefault="00F67904" w:rsidP="00F67904">
            <w:pPr>
              <w:ind w:left="395"/>
            </w:pPr>
          </w:p>
          <w:p w14:paraId="1AF3DFB3" w14:textId="77777777" w:rsidR="00F67904" w:rsidRDefault="00F67904" w:rsidP="00F67904">
            <w:pPr>
              <w:ind w:left="395"/>
            </w:pPr>
          </w:p>
          <w:p w14:paraId="18D99F63" w14:textId="77777777" w:rsidR="00F67904" w:rsidRDefault="00F67904" w:rsidP="00F67904">
            <w:pPr>
              <w:ind w:left="395"/>
            </w:pPr>
          </w:p>
        </w:tc>
      </w:tr>
      <w:tr w:rsidR="00F67904" w14:paraId="1A147681" w14:textId="77777777">
        <w:tc>
          <w:tcPr>
            <w:tcW w:w="9639" w:type="dxa"/>
          </w:tcPr>
          <w:p w14:paraId="57B5883B" w14:textId="77777777" w:rsidR="00F67904" w:rsidRPr="00B81BA5" w:rsidRDefault="00F67904">
            <w:pPr>
              <w:snapToGrid w:val="0"/>
              <w:rPr>
                <w:b/>
                <w:bCs/>
                <w:i/>
                <w:u w:val="single"/>
              </w:rPr>
            </w:pPr>
            <w:r w:rsidRPr="00B81BA5">
              <w:rPr>
                <w:b/>
                <w:bCs/>
                <w:i/>
                <w:u w:val="single"/>
              </w:rPr>
              <w:t>Activity Diagram</w:t>
            </w:r>
          </w:p>
          <w:p w14:paraId="6A382E66" w14:textId="77777777" w:rsidR="00F67904" w:rsidRDefault="00F67904">
            <w:pPr>
              <w:rPr>
                <w:i/>
                <w:iCs/>
                <w:sz w:val="16"/>
                <w:szCs w:val="16"/>
              </w:rPr>
            </w:pPr>
            <w:r>
              <w:rPr>
                <w:i/>
                <w:iCs/>
                <w:sz w:val="16"/>
                <w:szCs w:val="16"/>
              </w:rPr>
              <w:t xml:space="preserve">Here a diagram is given to show the flow of events that surrounds the use case. It might be that text is a more useful way of describing the use case. However often a picture speaks </w:t>
            </w:r>
            <w:proofErr w:type="gramStart"/>
            <w:r>
              <w:rPr>
                <w:i/>
                <w:iCs/>
                <w:sz w:val="16"/>
                <w:szCs w:val="16"/>
              </w:rPr>
              <w:t>a 1000</w:t>
            </w:r>
            <w:proofErr w:type="gramEnd"/>
            <w:r>
              <w:rPr>
                <w:i/>
                <w:iCs/>
                <w:sz w:val="16"/>
                <w:szCs w:val="16"/>
              </w:rPr>
              <w:t xml:space="preserve"> words.</w:t>
            </w:r>
          </w:p>
          <w:p w14:paraId="0858FFA3" w14:textId="77777777" w:rsidR="00F67904" w:rsidRDefault="00F67904" w:rsidP="00F67904">
            <w:pPr>
              <w:ind w:left="395"/>
            </w:pPr>
          </w:p>
          <w:p w14:paraId="5953B800" w14:textId="77777777" w:rsidR="00F67904" w:rsidRDefault="00F67904" w:rsidP="00F67904">
            <w:pPr>
              <w:ind w:left="395"/>
            </w:pPr>
          </w:p>
          <w:p w14:paraId="7BC6C325" w14:textId="77777777" w:rsidR="00F67904" w:rsidRDefault="00F67904" w:rsidP="00F67904">
            <w:pPr>
              <w:ind w:left="395"/>
            </w:pPr>
          </w:p>
          <w:p w14:paraId="133958E8" w14:textId="77777777" w:rsidR="00F67904" w:rsidRDefault="00F67904" w:rsidP="00F67904">
            <w:pPr>
              <w:snapToGrid w:val="0"/>
              <w:rPr>
                <w:b/>
                <w:bCs/>
                <w:u w:val="single"/>
              </w:rPr>
            </w:pPr>
          </w:p>
        </w:tc>
      </w:tr>
      <w:tr w:rsidR="00F67904" w14:paraId="57C41E58" w14:textId="77777777">
        <w:tc>
          <w:tcPr>
            <w:tcW w:w="9639" w:type="dxa"/>
          </w:tcPr>
          <w:p w14:paraId="1E12EB83" w14:textId="0C7A4DE5" w:rsidR="00F67904" w:rsidRDefault="00F67904" w:rsidP="00F67904">
            <w:pPr>
              <w:snapToGrid w:val="0"/>
              <w:rPr>
                <w:b/>
                <w:bCs/>
                <w:u w:val="single"/>
              </w:rPr>
            </w:pPr>
            <w:r>
              <w:rPr>
                <w:b/>
                <w:bCs/>
                <w:u w:val="single"/>
              </w:rPr>
              <w:t>Notes</w:t>
            </w:r>
          </w:p>
          <w:p w14:paraId="56E1C05A" w14:textId="77777777" w:rsidR="00F67904" w:rsidRDefault="00F67904">
            <w:pPr>
              <w:rPr>
                <w:i/>
                <w:iCs/>
                <w:sz w:val="16"/>
                <w:szCs w:val="16"/>
              </w:rPr>
            </w:pPr>
            <w:r>
              <w:rPr>
                <w:i/>
                <w:iCs/>
                <w:sz w:val="16"/>
                <w:szCs w:val="16"/>
              </w:rPr>
              <w:t>There is always some piece of information that is required that has no other place to go. This is the place for that information.</w:t>
            </w:r>
          </w:p>
          <w:p w14:paraId="2D9D2CA4" w14:textId="77777777" w:rsidR="00F67904" w:rsidRDefault="00F67904" w:rsidP="00F67904">
            <w:pPr>
              <w:ind w:left="395"/>
            </w:pPr>
          </w:p>
          <w:p w14:paraId="01C6514B" w14:textId="77777777" w:rsidR="00F67904" w:rsidRDefault="00877F93" w:rsidP="00F67904">
            <w:pPr>
              <w:ind w:left="395"/>
              <w:rPr>
                <w:rFonts w:ascii="Arial" w:eastAsia="Times New Roman" w:hAnsi="Arial"/>
                <w:color w:val="000000"/>
                <w:sz w:val="23"/>
                <w:szCs w:val="23"/>
              </w:rPr>
            </w:pPr>
            <w:r>
              <w:rPr>
                <w:rFonts w:ascii="Arial" w:eastAsia="Times New Roman" w:hAnsi="Arial"/>
                <w:color w:val="000000"/>
                <w:sz w:val="23"/>
                <w:szCs w:val="23"/>
                <w:u w:val="single"/>
              </w:rPr>
              <w:t>Initial Data</w:t>
            </w:r>
            <w:r>
              <w:rPr>
                <w:rFonts w:eastAsia="Times New Roman"/>
              </w:rPr>
              <w:br/>
            </w:r>
            <w:r>
              <w:rPr>
                <w:rFonts w:eastAsia="Times New Roman"/>
              </w:rPr>
              <w:br/>
            </w:r>
            <w:r>
              <w:rPr>
                <w:rFonts w:ascii="Arial" w:eastAsia="Times New Roman" w:hAnsi="Arial"/>
                <w:color w:val="000000"/>
                <w:sz w:val="23"/>
                <w:szCs w:val="23"/>
              </w:rPr>
              <w:t xml:space="preserve">For initial sample data, we are identifying three sources of water-related data.  All will cover Santa Barbara county and come from: </w:t>
            </w:r>
            <w:r>
              <w:rPr>
                <w:rFonts w:eastAsia="Times New Roman"/>
              </w:rPr>
              <w:br/>
            </w:r>
            <w:r>
              <w:rPr>
                <w:rFonts w:ascii="Arial" w:eastAsia="Times New Roman" w:hAnsi="Arial"/>
                <w:color w:val="000000"/>
                <w:sz w:val="23"/>
                <w:szCs w:val="23"/>
              </w:rPr>
              <w:t>1.</w:t>
            </w:r>
            <w:r>
              <w:rPr>
                <w:rFonts w:eastAsia="Times New Roman"/>
                <w:color w:val="000000"/>
                <w:sz w:val="14"/>
                <w:szCs w:val="14"/>
              </w:rPr>
              <w:t xml:space="preserve">     </w:t>
            </w:r>
            <w:r>
              <w:rPr>
                <w:rFonts w:ascii="Arial" w:eastAsia="Times New Roman" w:hAnsi="Arial"/>
                <w:color w:val="000000"/>
                <w:sz w:val="23"/>
                <w:szCs w:val="23"/>
              </w:rPr>
              <w:t>Holdings from the Santa Barbara Coastal Ecosystem (SBC) provided by Margaret O’Brien.</w:t>
            </w:r>
            <w:r>
              <w:rPr>
                <w:rFonts w:eastAsia="Times New Roman"/>
              </w:rPr>
              <w:br/>
            </w:r>
            <w:r>
              <w:rPr>
                <w:rFonts w:ascii="Arial" w:eastAsia="Times New Roman" w:hAnsi="Arial"/>
                <w:color w:val="000000"/>
                <w:sz w:val="23"/>
                <w:szCs w:val="23"/>
              </w:rPr>
              <w:t>2.</w:t>
            </w:r>
            <w:r>
              <w:rPr>
                <w:rFonts w:eastAsia="Times New Roman"/>
                <w:color w:val="000000"/>
                <w:sz w:val="14"/>
                <w:szCs w:val="14"/>
              </w:rPr>
              <w:t xml:space="preserve">     </w:t>
            </w:r>
            <w:r>
              <w:rPr>
                <w:rFonts w:ascii="Arial" w:eastAsia="Times New Roman" w:hAnsi="Arial"/>
                <w:color w:val="000000"/>
                <w:sz w:val="23"/>
                <w:szCs w:val="23"/>
              </w:rPr>
              <w:t xml:space="preserve">Holdings from CUASHI provided by Jeff </w:t>
            </w:r>
            <w:proofErr w:type="spellStart"/>
            <w:r>
              <w:rPr>
                <w:rFonts w:ascii="Arial" w:eastAsia="Times New Roman" w:hAnsi="Arial"/>
                <w:color w:val="000000"/>
                <w:sz w:val="23"/>
                <w:szCs w:val="23"/>
              </w:rPr>
              <w:t>Horsburgh</w:t>
            </w:r>
            <w:proofErr w:type="spellEnd"/>
            <w:r>
              <w:rPr>
                <w:rFonts w:eastAsia="Times New Roman"/>
              </w:rPr>
              <w:br/>
            </w:r>
            <w:r>
              <w:rPr>
                <w:rFonts w:ascii="Arial" w:eastAsia="Times New Roman" w:hAnsi="Arial"/>
                <w:color w:val="000000"/>
                <w:sz w:val="23"/>
                <w:szCs w:val="23"/>
              </w:rPr>
              <w:t>3.</w:t>
            </w:r>
            <w:r>
              <w:rPr>
                <w:rFonts w:eastAsia="Times New Roman"/>
                <w:color w:val="000000"/>
                <w:sz w:val="14"/>
                <w:szCs w:val="14"/>
              </w:rPr>
              <w:t xml:space="preserve">     </w:t>
            </w:r>
            <w:r>
              <w:rPr>
                <w:rFonts w:ascii="Arial" w:eastAsia="Times New Roman" w:hAnsi="Arial"/>
                <w:color w:val="000000"/>
                <w:sz w:val="23"/>
                <w:szCs w:val="23"/>
              </w:rPr>
              <w:t xml:space="preserve">Holdings used in </w:t>
            </w:r>
            <w:proofErr w:type="spellStart"/>
            <w:r>
              <w:rPr>
                <w:rFonts w:ascii="Arial" w:eastAsia="Times New Roman" w:hAnsi="Arial"/>
                <w:color w:val="000000"/>
                <w:sz w:val="23"/>
                <w:szCs w:val="23"/>
              </w:rPr>
              <w:t>SemantAqua</w:t>
            </w:r>
            <w:proofErr w:type="spellEnd"/>
            <w:r>
              <w:rPr>
                <w:rFonts w:ascii="Arial" w:eastAsia="Times New Roman" w:hAnsi="Arial"/>
                <w:color w:val="000000"/>
                <w:sz w:val="23"/>
                <w:szCs w:val="23"/>
              </w:rPr>
              <w:t xml:space="preserve"> a water quality portal developed by RPI with data from USGS and EPA.  Access provided by Deborah </w:t>
            </w:r>
            <w:proofErr w:type="spellStart"/>
            <w:r>
              <w:rPr>
                <w:rFonts w:ascii="Arial" w:eastAsia="Times New Roman" w:hAnsi="Arial"/>
                <w:color w:val="000000"/>
                <w:sz w:val="23"/>
                <w:szCs w:val="23"/>
              </w:rPr>
              <w:t>McGuinness</w:t>
            </w:r>
            <w:proofErr w:type="spellEnd"/>
            <w:r>
              <w:rPr>
                <w:rFonts w:eastAsia="Times New Roman"/>
              </w:rPr>
              <w:br/>
            </w:r>
            <w:r>
              <w:rPr>
                <w:rFonts w:eastAsia="Times New Roman"/>
              </w:rPr>
              <w:br/>
            </w:r>
            <w:r>
              <w:rPr>
                <w:rFonts w:ascii="Arial" w:eastAsia="Times New Roman" w:hAnsi="Arial"/>
                <w:color w:val="000000"/>
                <w:sz w:val="23"/>
                <w:szCs w:val="23"/>
                <w:u w:val="single"/>
              </w:rPr>
              <w:t>Some Background</w:t>
            </w:r>
            <w:r>
              <w:rPr>
                <w:rFonts w:eastAsia="Times New Roman"/>
              </w:rPr>
              <w:br/>
            </w:r>
            <w:r>
              <w:rPr>
                <w:rFonts w:eastAsia="Times New Roman"/>
              </w:rPr>
              <w:br/>
            </w:r>
            <w:r>
              <w:rPr>
                <w:rFonts w:ascii="Arial" w:eastAsia="Times New Roman" w:hAnsi="Arial"/>
                <w:color w:val="222222"/>
                <w:sz w:val="23"/>
                <w:szCs w:val="23"/>
              </w:rPr>
              <w:t xml:space="preserve">*Margaret O’Brien is the Information Manager at the Santa Barbara Coastal LTER site (aka SBC), one of 26 LTER (Long-term ecological research) sites in North America.  She has a number of domain researchers (aquatic ecologists, hydrologists, oceanographers, etc.) contributing data to a repository, that is based on *potentially* comprehensive, and valid metadata in </w:t>
            </w:r>
            <w:proofErr w:type="gramStart"/>
            <w:r>
              <w:rPr>
                <w:rFonts w:ascii="Arial" w:eastAsia="Times New Roman" w:hAnsi="Arial"/>
                <w:color w:val="222222"/>
                <w:sz w:val="23"/>
                <w:szCs w:val="23"/>
              </w:rPr>
              <w:t>EML  (</w:t>
            </w:r>
            <w:proofErr w:type="gramEnd"/>
            <w:r>
              <w:rPr>
                <w:rFonts w:ascii="Arial" w:eastAsia="Times New Roman" w:hAnsi="Arial"/>
                <w:color w:val="222222"/>
                <w:sz w:val="23"/>
                <w:szCs w:val="23"/>
              </w:rPr>
              <w:t>EML is a formal XML schema for ecological and more generally, scientific metadata).  EML metadata are used broadly throughout the LTER and at NCEAS, but are different from the metadata used by the CUAHSI framework.</w:t>
            </w:r>
            <w:r>
              <w:rPr>
                <w:rFonts w:eastAsia="Times New Roman"/>
              </w:rPr>
              <w:br/>
            </w:r>
            <w:r>
              <w:rPr>
                <w:rFonts w:eastAsia="Times New Roman"/>
              </w:rPr>
              <w:br/>
            </w:r>
            <w:r>
              <w:rPr>
                <w:rFonts w:ascii="Arial" w:eastAsia="Times New Roman" w:hAnsi="Arial"/>
                <w:color w:val="222222"/>
                <w:sz w:val="23"/>
                <w:szCs w:val="23"/>
              </w:rPr>
              <w:t xml:space="preserve">**CUAHSI is a consortium of hydrological researchers that contribute their data to the confederated HIS database system.  Jeff </w:t>
            </w:r>
            <w:proofErr w:type="spellStart"/>
            <w:r>
              <w:rPr>
                <w:rFonts w:ascii="Arial" w:eastAsia="Times New Roman" w:hAnsi="Arial"/>
                <w:color w:val="222222"/>
                <w:sz w:val="23"/>
                <w:szCs w:val="23"/>
              </w:rPr>
              <w:t>Horsburgh</w:t>
            </w:r>
            <w:proofErr w:type="spellEnd"/>
            <w:r>
              <w:rPr>
                <w:rFonts w:ascii="Arial" w:eastAsia="Times New Roman" w:hAnsi="Arial"/>
                <w:color w:val="222222"/>
                <w:sz w:val="23"/>
                <w:szCs w:val="23"/>
              </w:rPr>
              <w:t xml:space="preserve"> is deeply involved with HIS and CUASHI.  CUAHSI also contains a lot of hydrological information that might be complementary to the data that Margaret's researchers are collecting, for example, in streams within Santa Barbara County.  Similarly, the EPA or other agencies might *also* be collecting data on water quality in streams in Santa Barbara County.</w:t>
            </w:r>
            <w:r>
              <w:rPr>
                <w:rFonts w:eastAsia="Times New Roman"/>
              </w:rPr>
              <w:br/>
            </w:r>
            <w:r>
              <w:rPr>
                <w:rFonts w:eastAsia="Times New Roman"/>
              </w:rPr>
              <w:br/>
            </w:r>
            <w:r>
              <w:rPr>
                <w:rFonts w:ascii="Arial" w:eastAsia="Times New Roman" w:hAnsi="Arial"/>
                <w:color w:val="222222"/>
                <w:sz w:val="23"/>
                <w:szCs w:val="23"/>
              </w:rPr>
              <w:t>***</w:t>
            </w:r>
            <w:r>
              <w:rPr>
                <w:rFonts w:ascii="Arial" w:eastAsia="Times New Roman" w:hAnsi="Arial"/>
                <w:color w:val="000000"/>
                <w:sz w:val="23"/>
                <w:szCs w:val="23"/>
              </w:rPr>
              <w:t>Towards the goal of environmental monitoring, this project uses identified pollution events relative to user chosen regulations.</w:t>
            </w:r>
            <w:hyperlink r:id="rId8" w:history="1">
              <w:r>
                <w:rPr>
                  <w:rStyle w:val="Hyperlink"/>
                  <w:rFonts w:ascii="Arial" w:eastAsia="Times New Roman" w:hAnsi="Arial"/>
                  <w:color w:val="000000"/>
                  <w:sz w:val="23"/>
                  <w:szCs w:val="23"/>
                </w:rPr>
                <w:t xml:space="preserve"> </w:t>
              </w:r>
              <w:r>
                <w:rPr>
                  <w:rStyle w:val="Hyperlink"/>
                  <w:rFonts w:ascii="Arial" w:eastAsia="Times New Roman" w:hAnsi="Arial"/>
                  <w:color w:val="1155CC"/>
                  <w:sz w:val="23"/>
                  <w:szCs w:val="23"/>
                </w:rPr>
                <w:t>http://tw.rpi.edu/web/project/SemantAQUA</w:t>
              </w:r>
            </w:hyperlink>
            <w:r>
              <w:rPr>
                <w:rFonts w:eastAsia="Times New Roman"/>
              </w:rPr>
              <w:br/>
            </w:r>
            <w:r>
              <w:rPr>
                <w:rFonts w:eastAsia="Times New Roman"/>
              </w:rPr>
              <w:br/>
            </w:r>
            <w:r>
              <w:rPr>
                <w:rFonts w:ascii="Arial" w:eastAsia="Times New Roman" w:hAnsi="Arial"/>
                <w:color w:val="000000"/>
                <w:sz w:val="23"/>
                <w:szCs w:val="23"/>
              </w:rPr>
              <w:t>We will inspect different dimensions on measurement across the projects, as well as protocols applied, and consider how best to use an ontology across these dimensions.</w:t>
            </w:r>
          </w:p>
          <w:p w14:paraId="30296930" w14:textId="77777777" w:rsidR="0067302C" w:rsidRDefault="0067302C" w:rsidP="00F67904">
            <w:pPr>
              <w:ind w:left="395"/>
            </w:pPr>
          </w:p>
          <w:p w14:paraId="6F7E36A1" w14:textId="0B4BAB82" w:rsidR="00EE6360" w:rsidRDefault="0067302C" w:rsidP="00E15F9B">
            <w:pPr>
              <w:pBdr>
                <w:bottom w:val="single" w:sz="6" w:space="1" w:color="auto"/>
              </w:pBdr>
              <w:ind w:left="395"/>
            </w:pPr>
            <w:r>
              <w:lastRenderedPageBreak/>
              <w:t>Example question</w:t>
            </w:r>
            <w:r w:rsidR="00E15F9B">
              <w:t>(s)</w:t>
            </w:r>
          </w:p>
          <w:p w14:paraId="70FF4801" w14:textId="77777777" w:rsidR="00E15F9B" w:rsidRDefault="00E15F9B" w:rsidP="00E15F9B">
            <w:pPr>
              <w:pBdr>
                <w:bottom w:val="single" w:sz="6" w:space="1" w:color="auto"/>
              </w:pBdr>
              <w:ind w:left="395"/>
            </w:pPr>
          </w:p>
          <w:p w14:paraId="7FBDFF88" w14:textId="77777777" w:rsidR="0008511D" w:rsidRDefault="0008511D" w:rsidP="00F67904">
            <w:pPr>
              <w:ind w:left="395"/>
            </w:pPr>
          </w:p>
          <w:p w14:paraId="3700F5A0" w14:textId="2ED77E68" w:rsidR="0008511D" w:rsidDel="00A52444" w:rsidRDefault="0041532D" w:rsidP="00F67904">
            <w:pPr>
              <w:ind w:left="395"/>
              <w:rPr>
                <w:del w:id="140" w:author="Margaret" w:date="2013-05-01T21:27:00Z"/>
              </w:rPr>
            </w:pPr>
            <w:del w:id="141" w:author="Margaret" w:date="2013-05-01T21:27:00Z">
              <w:r w:rsidDel="00A52444">
                <w:delText xml:space="preserve">Questions at </w:delText>
              </w:r>
              <w:r w:rsidR="0008511D" w:rsidDel="00A52444">
                <w:delText>Level of Dataset Metadata</w:delText>
              </w:r>
            </w:del>
          </w:p>
          <w:p w14:paraId="3ADBC049" w14:textId="4CC5931B" w:rsidR="0008511D" w:rsidDel="00A52444" w:rsidRDefault="0008511D" w:rsidP="00F67904">
            <w:pPr>
              <w:ind w:left="395"/>
              <w:rPr>
                <w:del w:id="142" w:author="Margaret" w:date="2013-05-01T21:27:00Z"/>
              </w:rPr>
            </w:pPr>
            <w:del w:id="143" w:author="Margaret" w:date="2013-05-01T21:27:00Z">
              <w:r w:rsidDel="00A52444">
                <w:delText>---------------------------------</w:delText>
              </w:r>
              <w:r w:rsidR="00E57200" w:rsidDel="00A52444">
                <w:delText>---------------</w:delText>
              </w:r>
            </w:del>
          </w:p>
          <w:p w14:paraId="1B6C7D19" w14:textId="6F1CA0D2" w:rsidR="00907214" w:rsidDel="00A52444" w:rsidRDefault="00147351" w:rsidP="00F67904">
            <w:pPr>
              <w:ind w:left="395"/>
              <w:rPr>
                <w:del w:id="144" w:author="Margaret" w:date="2013-05-01T21:27:00Z"/>
              </w:rPr>
            </w:pPr>
            <w:del w:id="145" w:author="Margaret" w:date="2013-05-01T21:27:00Z">
              <w:r w:rsidDel="00A52444">
                <w:delText xml:space="preserve">1) </w:delText>
              </w:r>
              <w:r w:rsidR="00014A8B" w:rsidDel="00A52444">
                <w:delText xml:space="preserve">What data is available on the </w:delText>
              </w:r>
              <w:r w:rsidR="00907214" w:rsidDel="00A52444">
                <w:delText>long-term collection of rainfall on the south-</w:delText>
              </w:r>
              <w:r w:rsidR="00014A8B" w:rsidDel="00A52444">
                <w:delText>facing slope of x?</w:delText>
              </w:r>
            </w:del>
          </w:p>
          <w:p w14:paraId="2C07F3FC" w14:textId="3852866F" w:rsidR="00014A8B" w:rsidDel="00A52444" w:rsidRDefault="00014A8B" w:rsidP="00F67904">
            <w:pPr>
              <w:ind w:left="395"/>
              <w:rPr>
                <w:del w:id="146" w:author="Margaret" w:date="2013-05-01T21:27:00Z"/>
              </w:rPr>
            </w:pPr>
          </w:p>
          <w:p w14:paraId="4827E476" w14:textId="6AEDCE09" w:rsidR="007A0E9F" w:rsidDel="00A52444" w:rsidRDefault="00147351" w:rsidP="00AB4616">
            <w:pPr>
              <w:ind w:left="395"/>
              <w:rPr>
                <w:del w:id="147" w:author="Margaret" w:date="2013-05-01T21:27:00Z"/>
              </w:rPr>
            </w:pPr>
            <w:del w:id="148" w:author="Margaret" w:date="2013-05-01T21:27:00Z">
              <w:r w:rsidDel="00A52444">
                <w:delText>2)</w:delText>
              </w:r>
              <w:r w:rsidR="00AB4616" w:rsidDel="00A52444">
                <w:delText xml:space="preserve"> </w:delText>
              </w:r>
              <w:r w:rsidR="00EE6360" w:rsidDel="00A52444">
                <w:delText>What data is available on streams</w:delText>
              </w:r>
              <w:r w:rsidR="00014A8B" w:rsidDel="00A52444">
                <w:delText xml:space="preserve"> in </w:delText>
              </w:r>
              <w:r w:rsidR="007A0E9F" w:rsidDel="00A52444">
                <w:delText xml:space="preserve">(a) Santa Barbara County, (b) </w:delText>
              </w:r>
              <w:r w:rsidR="00CF6158" w:rsidDel="00A52444">
                <w:delText>San Jose Creek</w:delText>
              </w:r>
              <w:r w:rsidR="007A0E9F" w:rsidDel="00A52444">
                <w:delText xml:space="preserve">, (c) </w:delText>
              </w:r>
            </w:del>
          </w:p>
          <w:p w14:paraId="3D745B82" w14:textId="33AB4762" w:rsidR="00CF6158" w:rsidDel="00A52444" w:rsidRDefault="00AB4616" w:rsidP="003F3FA3">
            <w:pPr>
              <w:rPr>
                <w:del w:id="149" w:author="Margaret" w:date="2013-05-01T21:27:00Z"/>
              </w:rPr>
            </w:pPr>
            <w:del w:id="150" w:author="Margaret" w:date="2013-05-01T21:27:00Z">
              <w:r w:rsidDel="00A52444">
                <w:delText xml:space="preserve">           </w:delText>
              </w:r>
              <w:r w:rsidR="00CF6158" w:rsidDel="00A52444">
                <w:delText>San Jose Creek within tidal flux region or ocean terminus (“mouth of stream”)?</w:delText>
              </w:r>
            </w:del>
          </w:p>
          <w:p w14:paraId="33E75F7F" w14:textId="27485D70" w:rsidR="00AB4616" w:rsidDel="00A52444" w:rsidRDefault="00AB4616" w:rsidP="00AB4616">
            <w:pPr>
              <w:numPr>
                <w:ilvl w:val="0"/>
                <w:numId w:val="13"/>
              </w:numPr>
              <w:rPr>
                <w:del w:id="151" w:author="Margaret" w:date="2013-05-01T21:27:00Z"/>
              </w:rPr>
            </w:pPr>
            <w:del w:id="152" w:author="Margaret" w:date="2013-05-01T21:27:00Z">
              <w:r w:rsidDel="00A52444">
                <w:delText>Note, a</w:delText>
              </w:r>
              <w:r w:rsidR="00CF6158" w:rsidDel="00A52444">
                <w:delText xml:space="preserve"> list of options can be made av</w:delText>
              </w:r>
              <w:r w:rsidR="00EE6360" w:rsidDel="00A52444">
                <w:delText xml:space="preserve">ailable to the user through </w:delText>
              </w:r>
              <w:r w:rsidR="00CF6158" w:rsidDel="00A52444">
                <w:delText>partonomic reasoning.</w:delText>
              </w:r>
              <w:r w:rsidDel="00A52444">
                <w:delText xml:space="preserve"> Also, t</w:delText>
              </w:r>
              <w:r w:rsidR="00CF6158" w:rsidDel="00A52444">
                <w:delText>here is a reasoning challenge with terms like “mouth” which are vague and somewhat operational.</w:delText>
              </w:r>
            </w:del>
          </w:p>
          <w:p w14:paraId="4E4759BC" w14:textId="1E3546E4" w:rsidR="00AB4616" w:rsidDel="00A52444" w:rsidRDefault="00AB4616" w:rsidP="00AB4616">
            <w:pPr>
              <w:ind w:left="1115"/>
              <w:rPr>
                <w:del w:id="153" w:author="Margaret" w:date="2013-05-01T21:27:00Z"/>
              </w:rPr>
            </w:pPr>
          </w:p>
          <w:p w14:paraId="27CC8612" w14:textId="521238F4" w:rsidR="0008511D" w:rsidDel="00A52444" w:rsidRDefault="00AB4616" w:rsidP="00EE6360">
            <w:pPr>
              <w:ind w:left="395"/>
              <w:rPr>
                <w:del w:id="154" w:author="Margaret" w:date="2013-05-01T21:27:00Z"/>
                <w:lang w:val="en-US"/>
              </w:rPr>
            </w:pPr>
            <w:del w:id="155" w:author="Margaret" w:date="2013-05-01T21:27:00Z">
              <w:r w:rsidDel="00A52444">
                <w:delText>3)</w:delText>
              </w:r>
              <w:r w:rsidDel="00A52444">
                <w:rPr>
                  <w:lang w:val="en-US"/>
                </w:rPr>
                <w:delText xml:space="preserve"> What other data or data sources are o</w:delText>
              </w:r>
              <w:r w:rsidRPr="000264D2" w:rsidDel="00A52444">
                <w:rPr>
                  <w:lang w:val="en-US"/>
                </w:rPr>
                <w:delText xml:space="preserve">ut there </w:delText>
              </w:r>
              <w:r w:rsidDel="00A52444">
                <w:rPr>
                  <w:lang w:val="en-US"/>
                </w:rPr>
                <w:delText>which might help comprehend Santa Barbara County data</w:delText>
              </w:r>
              <w:r w:rsidR="00EE6360" w:rsidDel="00A52444">
                <w:rPr>
                  <w:lang w:val="en-US"/>
                </w:rPr>
                <w:delText>, via DataONE member nodes</w:delText>
              </w:r>
              <w:r w:rsidDel="00A52444">
                <w:rPr>
                  <w:lang w:val="en-US"/>
                </w:rPr>
                <w:delText>?</w:delText>
              </w:r>
            </w:del>
          </w:p>
          <w:p w14:paraId="10557834" w14:textId="201FC315" w:rsidR="00EE6360" w:rsidDel="00A52444" w:rsidRDefault="00EE6360" w:rsidP="00EE6360">
            <w:pPr>
              <w:ind w:left="395"/>
              <w:rPr>
                <w:del w:id="156" w:author="Margaret" w:date="2013-05-01T21:27:00Z"/>
                <w:lang w:val="en-US"/>
              </w:rPr>
            </w:pPr>
          </w:p>
          <w:p w14:paraId="39F10CA0" w14:textId="7D8BB951" w:rsidR="00EE6360" w:rsidRPr="00EE6360" w:rsidDel="00A52444" w:rsidRDefault="00EE6360" w:rsidP="00EE6360">
            <w:pPr>
              <w:ind w:left="395"/>
              <w:rPr>
                <w:del w:id="157" w:author="Margaret" w:date="2013-05-01T21:27:00Z"/>
                <w:lang w:val="en-US"/>
              </w:rPr>
            </w:pPr>
          </w:p>
          <w:p w14:paraId="666844E9" w14:textId="74515D92" w:rsidR="006F74B3" w:rsidDel="00A52444" w:rsidRDefault="006F74B3" w:rsidP="0008511D">
            <w:pPr>
              <w:ind w:left="395"/>
              <w:rPr>
                <w:del w:id="158" w:author="Margaret" w:date="2013-05-01T21:27:00Z"/>
              </w:rPr>
            </w:pPr>
          </w:p>
          <w:p w14:paraId="49288991" w14:textId="707FA1B2" w:rsidR="006F74B3" w:rsidDel="00A52444" w:rsidRDefault="006F74B3" w:rsidP="0008511D">
            <w:pPr>
              <w:ind w:left="395"/>
              <w:rPr>
                <w:del w:id="159" w:author="Margaret" w:date="2013-05-01T21:27:00Z"/>
              </w:rPr>
            </w:pPr>
          </w:p>
          <w:p w14:paraId="3332613C" w14:textId="6B6B2D03" w:rsidR="006F74B3" w:rsidDel="00A52444" w:rsidRDefault="006F74B3" w:rsidP="0008511D">
            <w:pPr>
              <w:ind w:left="395"/>
              <w:rPr>
                <w:del w:id="160" w:author="Margaret" w:date="2013-05-01T21:27:00Z"/>
              </w:rPr>
            </w:pPr>
          </w:p>
          <w:p w14:paraId="2EC9014E" w14:textId="09AAB5F8" w:rsidR="006F74B3" w:rsidDel="00A52444" w:rsidRDefault="006F74B3" w:rsidP="0008511D">
            <w:pPr>
              <w:ind w:left="395"/>
              <w:rPr>
                <w:del w:id="161" w:author="Margaret" w:date="2013-05-01T21:27:00Z"/>
              </w:rPr>
            </w:pPr>
          </w:p>
          <w:p w14:paraId="7043E440" w14:textId="75139187" w:rsidR="006F74B3" w:rsidDel="00A52444" w:rsidRDefault="006F74B3" w:rsidP="0008511D">
            <w:pPr>
              <w:ind w:left="395"/>
              <w:rPr>
                <w:del w:id="162" w:author="Margaret" w:date="2013-05-01T21:27:00Z"/>
              </w:rPr>
            </w:pPr>
          </w:p>
          <w:p w14:paraId="7798600F" w14:textId="0AC2EF38" w:rsidR="006F74B3" w:rsidDel="00A52444" w:rsidRDefault="006F74B3" w:rsidP="0008511D">
            <w:pPr>
              <w:ind w:left="395"/>
              <w:rPr>
                <w:del w:id="163" w:author="Margaret" w:date="2013-05-01T21:27:00Z"/>
              </w:rPr>
            </w:pPr>
          </w:p>
          <w:p w14:paraId="6C402373" w14:textId="5CCA7D6C" w:rsidR="0008511D" w:rsidDel="00A52444" w:rsidRDefault="006D4438" w:rsidP="006D4438">
            <w:pPr>
              <w:rPr>
                <w:del w:id="164" w:author="Margaret" w:date="2013-05-01T21:27:00Z"/>
              </w:rPr>
            </w:pPr>
            <w:del w:id="165" w:author="Margaret" w:date="2013-05-01T21:27:00Z">
              <w:r w:rsidDel="00A52444">
                <w:delText xml:space="preserve">      </w:delText>
              </w:r>
              <w:r w:rsidR="0041532D" w:rsidDel="00A52444">
                <w:delText xml:space="preserve">Questions at </w:delText>
              </w:r>
              <w:r w:rsidR="008E5786" w:rsidDel="00A52444">
                <w:delText xml:space="preserve">Level Requiring </w:delText>
              </w:r>
              <w:r w:rsidR="0008511D" w:rsidDel="00A52444">
                <w:delText xml:space="preserve">Dataset Metadata and </w:delText>
              </w:r>
              <w:r w:rsidR="00AB4616" w:rsidDel="00A52444">
                <w:delText xml:space="preserve">also </w:delText>
              </w:r>
              <w:r w:rsidR="0008511D" w:rsidDel="00A52444">
                <w:delText xml:space="preserve">Data </w:delText>
              </w:r>
            </w:del>
          </w:p>
          <w:p w14:paraId="739CD47B" w14:textId="28AAEBF7" w:rsidR="0008511D" w:rsidDel="00A52444" w:rsidRDefault="0008511D" w:rsidP="0008511D">
            <w:pPr>
              <w:ind w:left="395"/>
              <w:rPr>
                <w:del w:id="166" w:author="Margaret" w:date="2013-05-01T21:27:00Z"/>
              </w:rPr>
            </w:pPr>
            <w:del w:id="167" w:author="Margaret" w:date="2013-05-01T21:27:00Z">
              <w:r w:rsidDel="00A52444">
                <w:delText>------------------------</w:delText>
              </w:r>
              <w:r w:rsidR="00C71D07" w:rsidDel="00A52444">
                <w:delText>--------------------------</w:delText>
              </w:r>
              <w:r w:rsidR="00E57200" w:rsidDel="00A52444">
                <w:delText>-------------------------</w:delText>
              </w:r>
            </w:del>
          </w:p>
          <w:p w14:paraId="62906D7D" w14:textId="402B21BF" w:rsidR="000264D2" w:rsidDel="00A52444" w:rsidRDefault="000264D2" w:rsidP="00A244A3">
            <w:pPr>
              <w:rPr>
                <w:del w:id="168" w:author="Margaret" w:date="2013-05-01T21:27:00Z"/>
              </w:rPr>
            </w:pPr>
          </w:p>
          <w:p w14:paraId="59C54986" w14:textId="3F2CBD03" w:rsidR="00EB67C6" w:rsidDel="00A52444" w:rsidRDefault="00AB4616" w:rsidP="007A0E9F">
            <w:pPr>
              <w:ind w:left="395"/>
              <w:rPr>
                <w:ins w:id="169" w:author="Ali Seyed" w:date="2012-08-29T21:31:00Z"/>
                <w:del w:id="170" w:author="Margaret" w:date="2013-05-01T21:27:00Z"/>
                <w:lang w:val="en-US"/>
              </w:rPr>
            </w:pPr>
            <w:del w:id="171" w:author="Margaret" w:date="2013-05-01T21:27:00Z">
              <w:r w:rsidDel="00A52444">
                <w:rPr>
                  <w:lang w:val="en-US"/>
                </w:rPr>
                <w:delText>4</w:delText>
              </w:r>
              <w:r w:rsidR="00147351" w:rsidDel="00A52444">
                <w:rPr>
                  <w:lang w:val="en-US"/>
                </w:rPr>
                <w:delText xml:space="preserve">) </w:delText>
              </w:r>
              <w:r w:rsidDel="00A52444">
                <w:rPr>
                  <w:lang w:val="en-US"/>
                </w:rPr>
                <w:delText xml:space="preserve">For location </w:delText>
              </w:r>
              <w:r w:rsidR="00F2378E" w:rsidDel="00A52444">
                <w:rPr>
                  <w:lang w:val="en-US"/>
                </w:rPr>
                <w:delText>a and timespan t, w</w:delText>
              </w:r>
              <w:r w:rsidR="00147351" w:rsidDel="00A52444">
                <w:rPr>
                  <w:lang w:val="en-US"/>
                </w:rPr>
                <w:delText xml:space="preserve">hat is the </w:delText>
              </w:r>
              <w:r w:rsidR="007A0E9F" w:rsidDel="00A52444">
                <w:rPr>
                  <w:lang w:val="en-US"/>
                </w:rPr>
                <w:delText xml:space="preserve">(a) </w:delText>
              </w:r>
              <w:r w:rsidR="00F2378E" w:rsidDel="00A52444">
                <w:rPr>
                  <w:lang w:val="en-US"/>
                </w:rPr>
                <w:delText xml:space="preserve">average </w:delText>
              </w:r>
              <w:r w:rsidR="000264D2" w:rsidRPr="000264D2" w:rsidDel="00A52444">
                <w:rPr>
                  <w:lang w:val="en-US"/>
                </w:rPr>
                <w:delText>stream d</w:delText>
              </w:r>
              <w:r w:rsidR="00147351" w:rsidDel="00A52444">
                <w:rPr>
                  <w:lang w:val="en-US"/>
                </w:rPr>
                <w:delText xml:space="preserve">ischarge </w:delText>
              </w:r>
              <w:r w:rsidR="00F2378E" w:rsidDel="00A52444">
                <w:rPr>
                  <w:lang w:val="en-US"/>
                </w:rPr>
                <w:delText>(</w:delText>
              </w:r>
              <w:r w:rsidR="00147351" w:rsidDel="00A52444">
                <w:rPr>
                  <w:lang w:val="en-US"/>
                </w:rPr>
                <w:delText>or flow stage height</w:delText>
              </w:r>
              <w:r w:rsidR="00F2378E" w:rsidDel="00A52444">
                <w:rPr>
                  <w:lang w:val="en-US"/>
                </w:rPr>
                <w:delText>)</w:delText>
              </w:r>
              <w:r w:rsidR="00147351" w:rsidDel="00A52444">
                <w:rPr>
                  <w:lang w:val="en-US"/>
                </w:rPr>
                <w:delText>,</w:delText>
              </w:r>
              <w:r w:rsidR="000264D2" w:rsidRPr="000264D2" w:rsidDel="00A52444">
                <w:rPr>
                  <w:lang w:val="en-US"/>
                </w:rPr>
                <w:delText xml:space="preserve"> in </w:delText>
              </w:r>
              <w:r w:rsidR="00F2378E" w:rsidDel="00A52444">
                <w:rPr>
                  <w:lang w:val="en-US"/>
                </w:rPr>
                <w:delText>units y (e.g., volume per time)</w:delText>
              </w:r>
              <w:r w:rsidR="007A0E9F" w:rsidDel="00A52444">
                <w:rPr>
                  <w:lang w:val="en-US"/>
                </w:rPr>
                <w:delText xml:space="preserve"> and (b) the </w:delText>
              </w:r>
              <w:r w:rsidR="00027C14" w:rsidDel="00A52444">
                <w:rPr>
                  <w:lang w:val="en-US"/>
                </w:rPr>
                <w:delText>flux</w:delText>
              </w:r>
              <w:r w:rsidR="00AB3CBA" w:rsidDel="00A52444">
                <w:rPr>
                  <w:lang w:val="en-US"/>
                </w:rPr>
                <w:delText xml:space="preserve"> for chemical constituent c</w:delText>
              </w:r>
              <w:r w:rsidR="00F2378E" w:rsidDel="00A52444">
                <w:rPr>
                  <w:lang w:val="en-US"/>
                </w:rPr>
                <w:delText>?</w:delText>
              </w:r>
              <w:r w:rsidR="007A0E9F" w:rsidDel="00A52444">
                <w:rPr>
                  <w:lang w:val="en-US"/>
                </w:rPr>
                <w:delText xml:space="preserve"> </w:delText>
              </w:r>
            </w:del>
          </w:p>
          <w:p w14:paraId="00A26FDA" w14:textId="325BF5B5" w:rsidR="00147351" w:rsidDel="00A52444" w:rsidRDefault="00147351" w:rsidP="003F3FA3">
            <w:pPr>
              <w:rPr>
                <w:del w:id="172" w:author="Margaret" w:date="2013-05-01T21:27:00Z"/>
                <w:lang w:val="en-US"/>
              </w:rPr>
            </w:pPr>
          </w:p>
          <w:p w14:paraId="72A9AD53" w14:textId="1030C52A" w:rsidR="00195ECF" w:rsidDel="00A52444" w:rsidRDefault="00AB4616" w:rsidP="00F67904">
            <w:pPr>
              <w:ind w:left="395"/>
              <w:rPr>
                <w:del w:id="173" w:author="Margaret" w:date="2013-05-01T21:27:00Z"/>
                <w:lang w:val="en-US"/>
              </w:rPr>
            </w:pPr>
            <w:del w:id="174" w:author="Margaret" w:date="2013-05-01T21:27:00Z">
              <w:r w:rsidDel="00A52444">
                <w:rPr>
                  <w:lang w:val="en-US"/>
                </w:rPr>
                <w:delText>5</w:delText>
              </w:r>
              <w:r w:rsidR="00147351" w:rsidDel="00A52444">
                <w:rPr>
                  <w:lang w:val="en-US"/>
                </w:rPr>
                <w:delText xml:space="preserve">) What are the inputs needed to </w:delText>
              </w:r>
              <w:r w:rsidR="000264D2" w:rsidRPr="000264D2" w:rsidDel="00A52444">
                <w:rPr>
                  <w:lang w:val="en-US"/>
                </w:rPr>
                <w:delText xml:space="preserve">calculate flux of </w:delText>
              </w:r>
              <w:r w:rsidR="00147351" w:rsidDel="00A52444">
                <w:rPr>
                  <w:lang w:val="en-US"/>
                </w:rPr>
                <w:delText>nitrate over a period of time t</w:delText>
              </w:r>
              <w:r w:rsidR="005E2CCA" w:rsidDel="00A52444">
                <w:rPr>
                  <w:lang w:val="en-US"/>
                </w:rPr>
                <w:delText> from mouth of stream?</w:delText>
              </w:r>
              <w:r w:rsidR="000264D2" w:rsidRPr="000264D2" w:rsidDel="00A52444">
                <w:rPr>
                  <w:lang w:val="en-US"/>
                </w:rPr>
                <w:delText xml:space="preserve">  </w:delText>
              </w:r>
            </w:del>
          </w:p>
          <w:p w14:paraId="726B2CA8" w14:textId="3A088DB6" w:rsidR="00195ECF" w:rsidDel="00A52444" w:rsidRDefault="00195ECF" w:rsidP="00F67904">
            <w:pPr>
              <w:ind w:left="395"/>
              <w:rPr>
                <w:del w:id="175" w:author="Margaret" w:date="2013-05-01T21:27:00Z"/>
                <w:lang w:val="en-US"/>
              </w:rPr>
            </w:pPr>
          </w:p>
          <w:p w14:paraId="149D16CE" w14:textId="4EA6C99F" w:rsidR="00AB4616" w:rsidDel="00A52444" w:rsidRDefault="00195ECF" w:rsidP="00F67904">
            <w:pPr>
              <w:ind w:left="395"/>
              <w:rPr>
                <w:del w:id="176" w:author="Margaret" w:date="2013-05-01T21:27:00Z"/>
                <w:lang w:val="en-US"/>
              </w:rPr>
            </w:pPr>
            <w:del w:id="177" w:author="Margaret" w:date="2013-05-01T21:27:00Z">
              <w:r w:rsidDel="00A52444">
                <w:rPr>
                  <w:lang w:val="en-US"/>
                </w:rPr>
                <w:delText xml:space="preserve">6) </w:delText>
              </w:r>
              <w:r w:rsidR="00AB3CBA" w:rsidRPr="00AB3CBA" w:rsidDel="00A52444">
                <w:rPr>
                  <w:lang w:val="en-US"/>
                </w:rPr>
                <w:delText xml:space="preserve">Given similar measurement data across several collection agencies, can we </w:delText>
              </w:r>
              <w:r w:rsidR="006F74B3" w:rsidDel="00A52444">
                <w:rPr>
                  <w:lang w:val="en-US"/>
                </w:rPr>
                <w:delText>determine if the protocols are similar enough such that t</w:delText>
              </w:r>
              <w:r w:rsidR="00AB3CBA" w:rsidRPr="00AB3CBA" w:rsidDel="00A52444">
                <w:rPr>
                  <w:lang w:val="en-US"/>
                </w:rPr>
                <w:delText>he measurements can be accurately compared?</w:delText>
              </w:r>
            </w:del>
          </w:p>
          <w:p w14:paraId="6980945B" w14:textId="6F91AD0E" w:rsidR="000E4AE3" w:rsidDel="00A52444" w:rsidRDefault="000E4AE3" w:rsidP="003F3FA3">
            <w:pPr>
              <w:rPr>
                <w:del w:id="178" w:author="Margaret" w:date="2013-05-01T21:27:00Z"/>
              </w:rPr>
            </w:pPr>
          </w:p>
          <w:p w14:paraId="04C857C1" w14:textId="506CD99A" w:rsidR="0067302C" w:rsidDel="00A52444" w:rsidRDefault="0067302C" w:rsidP="00F67904">
            <w:pPr>
              <w:ind w:left="395"/>
              <w:rPr>
                <w:del w:id="179" w:author="Margaret" w:date="2013-05-01T21:27:00Z"/>
              </w:rPr>
            </w:pPr>
            <w:del w:id="180" w:author="Margaret" w:date="2013-05-01T21:27:00Z">
              <w:r w:rsidDel="00A52444">
                <w:delText>Example Answer</w:delText>
              </w:r>
              <w:r w:rsidR="000E4AE3" w:rsidDel="00A52444">
                <w:delText>s</w:delText>
              </w:r>
            </w:del>
          </w:p>
          <w:p w14:paraId="14DB41C9" w14:textId="37840E80" w:rsidR="0067302C" w:rsidDel="00A52444" w:rsidRDefault="0067302C" w:rsidP="00F67904">
            <w:pPr>
              <w:ind w:left="395"/>
              <w:rPr>
                <w:del w:id="181" w:author="Margaret" w:date="2013-05-01T21:27:00Z"/>
              </w:rPr>
            </w:pPr>
            <w:del w:id="182" w:author="Margaret" w:date="2013-05-01T21:27:00Z">
              <w:r w:rsidDel="00A52444">
                <w:delText>-----------------------</w:delText>
              </w:r>
            </w:del>
          </w:p>
          <w:p w14:paraId="3A77781D" w14:textId="3B795DBB" w:rsidR="00147351" w:rsidDel="00A52444" w:rsidRDefault="00FF016F" w:rsidP="00F2378E">
            <w:pPr>
              <w:ind w:left="395"/>
              <w:rPr>
                <w:del w:id="183" w:author="Margaret" w:date="2013-05-01T21:27:00Z"/>
              </w:rPr>
            </w:pPr>
            <w:del w:id="184" w:author="Margaret" w:date="2013-05-01T21:27:00Z">
              <w:r w:rsidDel="00A52444">
                <w:delText>1,2) dataset a,b,c</w:delText>
              </w:r>
            </w:del>
          </w:p>
          <w:p w14:paraId="1447BDF0" w14:textId="3885FF8C" w:rsidR="005E2CCA" w:rsidDel="00A52444" w:rsidRDefault="005E2CCA" w:rsidP="00F67904">
            <w:pPr>
              <w:ind w:left="395"/>
              <w:rPr>
                <w:del w:id="185" w:author="Margaret" w:date="2013-05-01T21:27:00Z"/>
              </w:rPr>
            </w:pPr>
            <w:del w:id="186" w:author="Margaret" w:date="2013-05-01T21:27:00Z">
              <w:r w:rsidDel="00A52444">
                <w:delText>3)</w:delText>
              </w:r>
              <w:r w:rsidR="00E51C03" w:rsidDel="00A52444">
                <w:delText xml:space="preserve"> project a, dataset b</w:delText>
              </w:r>
            </w:del>
          </w:p>
          <w:p w14:paraId="1F4E6C04" w14:textId="2778D42C" w:rsidR="00147351" w:rsidDel="00A52444" w:rsidRDefault="005E2CCA" w:rsidP="00F67904">
            <w:pPr>
              <w:ind w:left="395"/>
              <w:rPr>
                <w:del w:id="187" w:author="Margaret" w:date="2013-05-01T21:27:00Z"/>
              </w:rPr>
            </w:pPr>
            <w:del w:id="188" w:author="Margaret" w:date="2013-05-01T21:27:00Z">
              <w:r w:rsidDel="00A52444">
                <w:delText>4a</w:delText>
              </w:r>
              <w:r w:rsidR="00147351" w:rsidDel="00A52444">
                <w:delText>)</w:delText>
              </w:r>
              <w:r w:rsidR="003F3FA3" w:rsidDel="00A52444">
                <w:delText xml:space="preserve"> 33,000 </w:delText>
              </w:r>
              <w:r w:rsidR="006F74B3" w:rsidDel="00A52444">
                <w:delText>liters</w:delText>
              </w:r>
              <w:r w:rsidR="003F3FA3" w:rsidDel="00A52444">
                <w:delText>/sec</w:delText>
              </w:r>
            </w:del>
          </w:p>
          <w:p w14:paraId="1E92A867" w14:textId="006BE42F" w:rsidR="00EB67C6" w:rsidDel="00A52444" w:rsidRDefault="005E2CCA" w:rsidP="00F67904">
            <w:pPr>
              <w:ind w:left="395"/>
              <w:rPr>
                <w:del w:id="189" w:author="Margaret" w:date="2013-05-01T21:27:00Z"/>
              </w:rPr>
            </w:pPr>
            <w:del w:id="190" w:author="Margaret" w:date="2013-05-01T21:27:00Z">
              <w:r w:rsidDel="00A52444">
                <w:delText>4b)</w:delText>
              </w:r>
              <w:r w:rsidR="00A10709" w:rsidDel="00A52444">
                <w:delText xml:space="preserve"> </w:delText>
              </w:r>
              <w:r w:rsidR="00ED6061" w:rsidDel="00A52444">
                <w:delText>15,</w:delText>
              </w:r>
              <w:r w:rsidR="00FF016F" w:rsidDel="00A52444">
                <w:delText xml:space="preserve">000 </w:delText>
              </w:r>
              <w:r w:rsidR="00E2759D" w:rsidDel="00A52444">
                <w:delText>micromoles /sec/meters squared</w:delText>
              </w:r>
            </w:del>
          </w:p>
          <w:p w14:paraId="00769941" w14:textId="13C476B3" w:rsidR="006F74B3" w:rsidDel="00A52444" w:rsidRDefault="006F74B3" w:rsidP="00F67904">
            <w:pPr>
              <w:ind w:left="395"/>
              <w:rPr>
                <w:del w:id="191" w:author="Margaret" w:date="2013-05-01T21:27:00Z"/>
              </w:rPr>
            </w:pPr>
            <w:del w:id="192" w:author="Margaret" w:date="2013-05-01T21:27:00Z">
              <w:r w:rsidDel="00A52444">
                <w:delText>5)</w:delText>
              </w:r>
              <w:r w:rsidR="006D4438" w:rsidDel="00A52444">
                <w:delText xml:space="preserve"> </w:delText>
              </w:r>
              <w:r w:rsidR="006D4438" w:rsidDel="00A52444">
                <w:rPr>
                  <w:lang w:val="en-US"/>
                </w:rPr>
                <w:delText>N</w:delText>
              </w:r>
              <w:r w:rsidR="006D4438" w:rsidRPr="000264D2" w:rsidDel="00A52444">
                <w:rPr>
                  <w:lang w:val="en-US"/>
                </w:rPr>
                <w:delText xml:space="preserve">itrate concentration in stream water, stream water delivery </w:delText>
              </w:r>
              <w:r w:rsidR="006D4438" w:rsidDel="00A52444">
                <w:rPr>
                  <w:lang w:val="en-US"/>
                </w:rPr>
                <w:delText>rate, watershed area of stream.</w:delText>
              </w:r>
            </w:del>
          </w:p>
          <w:p w14:paraId="3032757C" w14:textId="6FE9C41A" w:rsidR="00147351" w:rsidDel="00A52444" w:rsidRDefault="006F74B3" w:rsidP="006D4438">
            <w:pPr>
              <w:ind w:left="395"/>
              <w:rPr>
                <w:del w:id="193" w:author="Margaret" w:date="2013-05-01T21:27:00Z"/>
              </w:rPr>
            </w:pPr>
            <w:del w:id="194" w:author="Margaret" w:date="2013-05-01T21:27:00Z">
              <w:r w:rsidDel="00A52444">
                <w:delText>6) Yes.</w:delText>
              </w:r>
            </w:del>
          </w:p>
          <w:p w14:paraId="1AD1D66A" w14:textId="77777777" w:rsidR="00147351" w:rsidRDefault="00147351" w:rsidP="00F67904">
            <w:pPr>
              <w:ind w:left="395"/>
            </w:pPr>
          </w:p>
          <w:p w14:paraId="7F1B551B" w14:textId="3864E1A8" w:rsidR="0067302C" w:rsidDel="00A52444" w:rsidRDefault="0067302C" w:rsidP="00F67904">
            <w:pPr>
              <w:ind w:left="395"/>
              <w:rPr>
                <w:del w:id="195" w:author="Margaret" w:date="2013-05-01T21:27:00Z"/>
              </w:rPr>
            </w:pPr>
            <w:del w:id="196" w:author="Margaret" w:date="2013-05-01T21:27:00Z">
              <w:r w:rsidDel="00A52444">
                <w:delText>Justification for Answer</w:delText>
              </w:r>
              <w:r w:rsidR="000E4AE3" w:rsidDel="00A52444">
                <w:delText>s</w:delText>
              </w:r>
            </w:del>
          </w:p>
          <w:p w14:paraId="569CDA47" w14:textId="3A17D782" w:rsidR="0067302C" w:rsidDel="00A52444" w:rsidRDefault="0067302C" w:rsidP="00F67904">
            <w:pPr>
              <w:ind w:left="395"/>
              <w:rPr>
                <w:del w:id="197" w:author="Margaret" w:date="2013-05-01T21:27:00Z"/>
              </w:rPr>
            </w:pPr>
            <w:del w:id="198" w:author="Margaret" w:date="2013-05-01T21:27:00Z">
              <w:r w:rsidDel="00A52444">
                <w:delText>------------------------------</w:delText>
              </w:r>
            </w:del>
          </w:p>
          <w:p w14:paraId="5A6EBE2B" w14:textId="571AE78B" w:rsidR="007A0E9F" w:rsidDel="00A52444" w:rsidRDefault="00E51C03" w:rsidP="007A0E9F">
            <w:pPr>
              <w:rPr>
                <w:del w:id="199" w:author="Margaret" w:date="2013-05-01T21:27:00Z"/>
              </w:rPr>
            </w:pPr>
            <w:del w:id="200" w:author="Margaret" w:date="2013-05-01T21:27:00Z">
              <w:r w:rsidDel="00A52444">
                <w:delText xml:space="preserve">     1) M</w:delText>
              </w:r>
              <w:r w:rsidR="007A0E9F" w:rsidDel="00A52444">
                <w:delText>atching of metadata for rainfall data and for a specific location</w:delText>
              </w:r>
            </w:del>
          </w:p>
          <w:p w14:paraId="6582526F" w14:textId="71D1FFAC" w:rsidR="00147351" w:rsidDel="00A52444" w:rsidRDefault="007A0E9F" w:rsidP="007A0E9F">
            <w:pPr>
              <w:rPr>
                <w:del w:id="201" w:author="Margaret" w:date="2013-05-01T21:27:00Z"/>
              </w:rPr>
            </w:pPr>
            <w:del w:id="202" w:author="Margaret" w:date="2013-05-01T21:27:00Z">
              <w:r w:rsidDel="00A52444">
                <w:delText xml:space="preserve">     </w:delText>
              </w:r>
              <w:r w:rsidR="00147351" w:rsidDel="00A52444">
                <w:delText>2)</w:delText>
              </w:r>
              <w:r w:rsidDel="00A52444">
                <w:delText xml:space="preserve"> </w:delText>
              </w:r>
              <w:r w:rsidR="00E51C03" w:rsidDel="00A52444">
                <w:delText>B</w:delText>
              </w:r>
              <w:r w:rsidR="00147351" w:rsidDel="00A52444">
                <w:delText>ased on geographic location and waypoint encoded for the datasets</w:delText>
              </w:r>
            </w:del>
          </w:p>
          <w:p w14:paraId="53A14BDB" w14:textId="3CF108C6" w:rsidR="007A0E9F" w:rsidDel="00A52444" w:rsidRDefault="007A0E9F" w:rsidP="007A0E9F">
            <w:pPr>
              <w:rPr>
                <w:del w:id="203" w:author="Margaret" w:date="2013-05-01T21:27:00Z"/>
              </w:rPr>
            </w:pPr>
            <w:del w:id="204" w:author="Margaret" w:date="2013-05-01T21:27:00Z">
              <w:r w:rsidDel="00A52444">
                <w:delText xml:space="preserve">     3)</w:delText>
              </w:r>
              <w:r w:rsidR="00E51C03" w:rsidDel="00A52444">
                <w:delText xml:space="preserve"> Matching of metadata on types of studies and location for other projects</w:delText>
              </w:r>
            </w:del>
          </w:p>
          <w:p w14:paraId="6DE80119" w14:textId="1999D15C" w:rsidR="007A0E9F" w:rsidDel="00A52444" w:rsidRDefault="007A0E9F" w:rsidP="007A0E9F">
            <w:pPr>
              <w:rPr>
                <w:del w:id="205" w:author="Margaret" w:date="2013-05-01T21:27:00Z"/>
              </w:rPr>
            </w:pPr>
            <w:del w:id="206" w:author="Margaret" w:date="2013-05-01T21:27:00Z">
              <w:r w:rsidDel="00A52444">
                <w:delText xml:space="preserve">     4)</w:delText>
              </w:r>
              <w:r w:rsidR="00E51C03" w:rsidDel="00A52444">
                <w:delText xml:space="preserve"> </w:delText>
              </w:r>
              <w:r w:rsidR="006D4438" w:rsidDel="00A52444">
                <w:delText>Based on retrieval or calculation (</w:delText>
              </w:r>
              <w:r w:rsidR="00A10709" w:rsidDel="00A52444">
                <w:delText>Available as collected or derived data?</w:delText>
              </w:r>
              <w:r w:rsidR="006D4438" w:rsidDel="00A52444">
                <w:delText>)</w:delText>
              </w:r>
            </w:del>
          </w:p>
          <w:p w14:paraId="787F158A" w14:textId="293D4478" w:rsidR="0067302C" w:rsidDel="00A52444" w:rsidRDefault="005E2CCA" w:rsidP="00FF016F">
            <w:pPr>
              <w:rPr>
                <w:del w:id="207" w:author="Margaret" w:date="2013-05-01T21:27:00Z"/>
              </w:rPr>
            </w:pPr>
            <w:del w:id="208" w:author="Margaret" w:date="2013-05-01T21:27:00Z">
              <w:r w:rsidDel="00A52444">
                <w:delText xml:space="preserve">     5)</w:delText>
              </w:r>
              <w:r w:rsidR="00E51C03" w:rsidDel="00A52444">
                <w:delText xml:space="preserve"> </w:delText>
              </w:r>
              <w:r w:rsidR="006D4438" w:rsidDel="00A52444">
                <w:delText>Based on provided definition of how flux is calculated.</w:delText>
              </w:r>
            </w:del>
          </w:p>
          <w:p w14:paraId="503CA090" w14:textId="5E6BB975" w:rsidR="00A80ABC" w:rsidDel="00A52444" w:rsidRDefault="00A80ABC" w:rsidP="00FF016F">
            <w:pPr>
              <w:rPr>
                <w:del w:id="209" w:author="Margaret" w:date="2013-05-01T21:27:00Z"/>
              </w:rPr>
            </w:pPr>
            <w:del w:id="210" w:author="Margaret" w:date="2013-05-01T21:27:00Z">
              <w:r w:rsidDel="00A52444">
                <w:delText xml:space="preserve">     6) Based on how the protocols are defined.</w:delText>
              </w:r>
            </w:del>
          </w:p>
          <w:p w14:paraId="3E6A39E8" w14:textId="65B69578" w:rsidR="0067302C" w:rsidDel="00A52444" w:rsidRDefault="0067302C" w:rsidP="00F67904">
            <w:pPr>
              <w:ind w:left="395"/>
              <w:rPr>
                <w:del w:id="211" w:author="Margaret" w:date="2013-05-01T21:27:00Z"/>
              </w:rPr>
            </w:pPr>
          </w:p>
          <w:p w14:paraId="0C3C4CFB" w14:textId="5DB501B3" w:rsidR="0067302C" w:rsidDel="00A52444" w:rsidRDefault="0067302C" w:rsidP="00F67904">
            <w:pPr>
              <w:ind w:left="395"/>
              <w:rPr>
                <w:del w:id="212" w:author="Margaret" w:date="2013-05-01T21:27:00Z"/>
              </w:rPr>
            </w:pPr>
            <w:del w:id="213" w:author="Margaret" w:date="2013-05-01T21:27:00Z">
              <w:r w:rsidDel="00A52444">
                <w:delText xml:space="preserve">How Semantics was Used </w:delText>
              </w:r>
            </w:del>
          </w:p>
          <w:p w14:paraId="0061E88B" w14:textId="425E28D0" w:rsidR="0067302C" w:rsidDel="00A52444" w:rsidRDefault="0067302C" w:rsidP="00F67904">
            <w:pPr>
              <w:ind w:left="395"/>
              <w:rPr>
                <w:del w:id="214" w:author="Margaret" w:date="2013-05-01T21:27:00Z"/>
              </w:rPr>
            </w:pPr>
            <w:del w:id="215" w:author="Margaret" w:date="2013-05-01T21:27:00Z">
              <w:r w:rsidDel="00A52444">
                <w:delText>---------------------</w:delText>
              </w:r>
              <w:r w:rsidR="0067333F" w:rsidDel="00A52444">
                <w:delText>-----------</w:delText>
              </w:r>
            </w:del>
          </w:p>
          <w:p w14:paraId="4722C82E" w14:textId="566C34C7" w:rsidR="007A0E9F" w:rsidDel="00A52444" w:rsidRDefault="00E51C03" w:rsidP="00877F93">
            <w:pPr>
              <w:rPr>
                <w:del w:id="216" w:author="Margaret" w:date="2013-05-01T21:27:00Z"/>
              </w:rPr>
            </w:pPr>
            <w:del w:id="217" w:author="Margaret" w:date="2013-05-01T21:27:00Z">
              <w:r w:rsidDel="00A52444">
                <w:delText xml:space="preserve">     1) Not needed, just </w:delText>
              </w:r>
              <w:r w:rsidR="007A0E9F" w:rsidDel="00A52444">
                <w:delText>matching</w:delText>
              </w:r>
              <w:r w:rsidDel="00A52444">
                <w:delText xml:space="preserve"> on available metadata</w:delText>
              </w:r>
              <w:r w:rsidR="007A0E9F" w:rsidDel="00A52444">
                <w:delText>.</w:delText>
              </w:r>
            </w:del>
          </w:p>
          <w:p w14:paraId="1C666295" w14:textId="3BEC8C0B" w:rsidR="00F67904" w:rsidDel="00A52444" w:rsidRDefault="007A0E9F" w:rsidP="00877F93">
            <w:pPr>
              <w:rPr>
                <w:del w:id="218" w:author="Margaret" w:date="2013-05-01T21:27:00Z"/>
              </w:rPr>
            </w:pPr>
            <w:del w:id="219" w:author="Margaret" w:date="2013-05-01T21:27:00Z">
              <w:r w:rsidDel="00A52444">
                <w:delText xml:space="preserve">     </w:delText>
              </w:r>
              <w:r w:rsidR="007A5125" w:rsidDel="00A52444">
                <w:delText>2) U</w:delText>
              </w:r>
              <w:r w:rsidR="0067333F" w:rsidDel="00A52444">
                <w:delText>sing partonomic information available, perhaps through a service like GeoSPARQL</w:delText>
              </w:r>
            </w:del>
          </w:p>
          <w:p w14:paraId="1EE0B623" w14:textId="08F3AF37" w:rsidR="007A0E9F" w:rsidDel="00A52444" w:rsidRDefault="007A0E9F" w:rsidP="00877F93">
            <w:pPr>
              <w:rPr>
                <w:del w:id="220" w:author="Margaret" w:date="2013-05-01T21:27:00Z"/>
              </w:rPr>
            </w:pPr>
            <w:del w:id="221" w:author="Margaret" w:date="2013-05-01T21:27:00Z">
              <w:r w:rsidDel="00A52444">
                <w:delText xml:space="preserve">     3)</w:delText>
              </w:r>
              <w:r w:rsidR="00E51C03" w:rsidDel="00A52444">
                <w:delText xml:space="preserve"> Not needed, matching on available metadata.</w:delText>
              </w:r>
            </w:del>
          </w:p>
          <w:p w14:paraId="2DB8258C" w14:textId="0A69EB8A" w:rsidR="00E51C03" w:rsidDel="00A52444" w:rsidRDefault="007A0E9F" w:rsidP="00877F93">
            <w:pPr>
              <w:rPr>
                <w:del w:id="222" w:author="Margaret" w:date="2013-05-01T21:27:00Z"/>
              </w:rPr>
            </w:pPr>
            <w:del w:id="223" w:author="Margaret" w:date="2013-05-01T21:27:00Z">
              <w:r w:rsidDel="00A52444">
                <w:delText xml:space="preserve">     4</w:delText>
              </w:r>
              <w:r w:rsidR="00E51C03" w:rsidDel="00A52444">
                <w:delText>a,b</w:delText>
              </w:r>
              <w:r w:rsidDel="00A52444">
                <w:delText>)</w:delText>
              </w:r>
              <w:r w:rsidR="00E51C03" w:rsidDel="00A52444">
                <w:delText xml:space="preserve"> </w:delText>
              </w:r>
              <w:r w:rsidR="007A5125" w:rsidDel="00A52444">
                <w:delText>D</w:delText>
              </w:r>
              <w:r w:rsidR="00D50180" w:rsidDel="00A52444">
                <w:delText>epends on “Justification for Answer”</w:delText>
              </w:r>
            </w:del>
          </w:p>
          <w:p w14:paraId="0C85349E" w14:textId="11E94C0D" w:rsidR="00E51C03" w:rsidDel="00A52444" w:rsidRDefault="00E51C03" w:rsidP="00E51C03">
            <w:pPr>
              <w:rPr>
                <w:del w:id="224" w:author="Margaret" w:date="2013-05-01T21:27:00Z"/>
              </w:rPr>
            </w:pPr>
            <w:del w:id="225" w:author="Margaret" w:date="2013-05-01T21:27:00Z">
              <w:r w:rsidDel="00A52444">
                <w:delText xml:space="preserve">     5) Facilitated by a definition of flux over time </w:delText>
              </w:r>
              <w:r w:rsidR="00D50180" w:rsidDel="00A52444">
                <w:delText xml:space="preserve">with respect to </w:delText>
              </w:r>
              <w:r w:rsidDel="00A52444">
                <w:delText>inputs for calculation</w:delText>
              </w:r>
            </w:del>
          </w:p>
          <w:p w14:paraId="367F6A5F" w14:textId="1F2DBADD" w:rsidR="00A80ABC" w:rsidDel="00A52444" w:rsidRDefault="00A80ABC" w:rsidP="00E51C03">
            <w:pPr>
              <w:rPr>
                <w:del w:id="226" w:author="Margaret" w:date="2013-05-01T21:27:00Z"/>
              </w:rPr>
            </w:pPr>
            <w:del w:id="227" w:author="Margaret" w:date="2013-05-01T21:27:00Z">
              <w:r w:rsidDel="00A52444">
                <w:delText xml:space="preserve">     6) Inference is used to evaluate similarity in protocols.</w:delText>
              </w:r>
            </w:del>
          </w:p>
          <w:p w14:paraId="6D40532F" w14:textId="77777777" w:rsidR="00F67904" w:rsidRDefault="00F67904" w:rsidP="00A52444">
            <w:bookmarkStart w:id="228" w:name="_GoBack"/>
            <w:bookmarkEnd w:id="228"/>
          </w:p>
        </w:tc>
      </w:tr>
      <w:tr w:rsidR="007A0E9F" w14:paraId="68D04A92" w14:textId="77777777">
        <w:tc>
          <w:tcPr>
            <w:tcW w:w="9639" w:type="dxa"/>
          </w:tcPr>
          <w:p w14:paraId="19CD01F1" w14:textId="77777777" w:rsidR="007A0E9F" w:rsidRDefault="007A0E9F" w:rsidP="00F67904">
            <w:pPr>
              <w:snapToGrid w:val="0"/>
              <w:rPr>
                <w:b/>
                <w:bCs/>
                <w:u w:val="single"/>
              </w:rPr>
            </w:pPr>
          </w:p>
        </w:tc>
      </w:tr>
    </w:tbl>
    <w:p w14:paraId="19C9C2F2" w14:textId="77777777" w:rsidR="00877F93" w:rsidRDefault="00877F93">
      <w:pPr>
        <w:rPr>
          <w:b/>
          <w:sz w:val="28"/>
          <w:u w:val="single"/>
        </w:rPr>
      </w:pPr>
    </w:p>
    <w:p w14:paraId="6C4873B6" w14:textId="77777777" w:rsidR="00F67904" w:rsidRPr="004E136E" w:rsidRDefault="00F67904">
      <w:pPr>
        <w:rPr>
          <w:i/>
        </w:rPr>
      </w:pPr>
      <w:r w:rsidRPr="004E136E">
        <w:rPr>
          <w:b/>
          <w:i/>
          <w:sz w:val="28"/>
          <w:u w:val="single"/>
        </w:rPr>
        <w:t>Resources</w:t>
      </w:r>
      <w:r w:rsidRPr="004E136E">
        <w:rPr>
          <w:i/>
        </w:rPr>
        <w:t xml:space="preserve"> </w:t>
      </w:r>
    </w:p>
    <w:p w14:paraId="2C1D1C22" w14:textId="11B93F09" w:rsidR="007E5C3B" w:rsidRPr="00016843" w:rsidRDefault="00F67904">
      <w:pPr>
        <w:rPr>
          <w:i/>
          <w:sz w:val="20"/>
        </w:rPr>
      </w:pPr>
      <w:r w:rsidRPr="00016843">
        <w:rPr>
          <w:i/>
          <w:sz w:val="20"/>
        </w:rPr>
        <w:t>In order to support the capabilities described in this Use Case, a set of resources must be available and/or configured.  These resources include data and services, and the systems that offer them.  This section will call out examples of these resources.</w:t>
      </w:r>
    </w:p>
    <w:p w14:paraId="3E8F3B13" w14:textId="77777777" w:rsidR="00F67904" w:rsidRDefault="00F67904"/>
    <w:p w14:paraId="17DA28B6" w14:textId="77777777" w:rsidR="00F67904" w:rsidRDefault="00F67904">
      <w:r w:rsidRPr="00016843">
        <w:rPr>
          <w:b/>
          <w:sz w:val="28"/>
          <w:u w:val="single"/>
        </w:rPr>
        <w:t>Data:</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109"/>
        <w:gridCol w:w="1023"/>
        <w:gridCol w:w="1643"/>
        <w:gridCol w:w="2545"/>
        <w:gridCol w:w="1260"/>
        <w:gridCol w:w="1890"/>
      </w:tblGrid>
      <w:tr w:rsidR="00F67904" w:rsidRPr="00F67904" w14:paraId="30F065D7" w14:textId="77777777">
        <w:tc>
          <w:tcPr>
            <w:tcW w:w="1109" w:type="dxa"/>
            <w:tcBorders>
              <w:bottom w:val="single" w:sz="4" w:space="0" w:color="auto"/>
            </w:tcBorders>
            <w:shd w:val="pct30" w:color="FFFF00" w:fill="FFFFFF"/>
          </w:tcPr>
          <w:p w14:paraId="27589BAB" w14:textId="77777777" w:rsidR="00F67904" w:rsidRPr="00F67904" w:rsidRDefault="00F67904" w:rsidP="00F67904">
            <w:pPr>
              <w:spacing w:after="120"/>
              <w:rPr>
                <w:rFonts w:cs="DejaVu Sans"/>
                <w:lang w:val="en-US"/>
              </w:rPr>
            </w:pPr>
            <w:r w:rsidRPr="00F67904">
              <w:rPr>
                <w:rFonts w:cs="DejaVu Sans"/>
                <w:lang w:val="en-US"/>
              </w:rPr>
              <w:t xml:space="preserve">Data </w:t>
            </w:r>
          </w:p>
        </w:tc>
        <w:tc>
          <w:tcPr>
            <w:tcW w:w="1023" w:type="dxa"/>
            <w:tcBorders>
              <w:bottom w:val="single" w:sz="4" w:space="0" w:color="auto"/>
            </w:tcBorders>
            <w:shd w:val="pct30" w:color="FFFF00" w:fill="FFFFFF"/>
          </w:tcPr>
          <w:p w14:paraId="0D58C8E3" w14:textId="77777777" w:rsidR="00F67904" w:rsidRPr="00F67904" w:rsidRDefault="00F67904" w:rsidP="00F67904">
            <w:pPr>
              <w:spacing w:after="120"/>
              <w:rPr>
                <w:rFonts w:cs="DejaVu Sans"/>
                <w:lang w:val="en-US"/>
              </w:rPr>
            </w:pPr>
            <w:r w:rsidRPr="00F67904">
              <w:rPr>
                <w:rFonts w:cs="DejaVu Sans"/>
                <w:lang w:val="en-US"/>
              </w:rPr>
              <w:t>Type</w:t>
            </w:r>
          </w:p>
        </w:tc>
        <w:tc>
          <w:tcPr>
            <w:tcW w:w="1643" w:type="dxa"/>
            <w:tcBorders>
              <w:bottom w:val="single" w:sz="4" w:space="0" w:color="auto"/>
            </w:tcBorders>
            <w:shd w:val="pct30" w:color="FFFF00" w:fill="FFFFFF"/>
          </w:tcPr>
          <w:p w14:paraId="221F772C" w14:textId="77777777" w:rsidR="00F67904" w:rsidRPr="00F67904" w:rsidRDefault="00F67904" w:rsidP="00F67904">
            <w:pPr>
              <w:spacing w:after="120"/>
              <w:rPr>
                <w:rFonts w:cs="DejaVu Sans"/>
                <w:lang w:val="en-US"/>
              </w:rPr>
            </w:pPr>
            <w:r w:rsidRPr="00F67904">
              <w:rPr>
                <w:rFonts w:cs="DejaVu Sans"/>
                <w:lang w:val="en-US"/>
              </w:rPr>
              <w:t>Characteristics</w:t>
            </w:r>
          </w:p>
        </w:tc>
        <w:tc>
          <w:tcPr>
            <w:tcW w:w="2545" w:type="dxa"/>
            <w:tcBorders>
              <w:bottom w:val="single" w:sz="4" w:space="0" w:color="auto"/>
            </w:tcBorders>
            <w:shd w:val="pct30" w:color="FFFF00" w:fill="FFFFFF"/>
          </w:tcPr>
          <w:p w14:paraId="2C2B8A22" w14:textId="77777777" w:rsidR="00F67904" w:rsidRPr="00F67904" w:rsidRDefault="00F67904" w:rsidP="00F67904">
            <w:pPr>
              <w:spacing w:after="120"/>
              <w:rPr>
                <w:rFonts w:cs="DejaVu Sans"/>
                <w:lang w:val="en-US"/>
              </w:rPr>
            </w:pPr>
            <w:r w:rsidRPr="00F67904">
              <w:rPr>
                <w:rFonts w:cs="DejaVu Sans"/>
                <w:lang w:val="en-US"/>
              </w:rPr>
              <w:t>Description</w:t>
            </w:r>
          </w:p>
        </w:tc>
        <w:tc>
          <w:tcPr>
            <w:tcW w:w="1260" w:type="dxa"/>
            <w:tcBorders>
              <w:bottom w:val="single" w:sz="4" w:space="0" w:color="auto"/>
            </w:tcBorders>
            <w:shd w:val="pct30" w:color="FFFF00" w:fill="FFFFFF"/>
          </w:tcPr>
          <w:p w14:paraId="1D5F0834" w14:textId="77777777" w:rsidR="00F67904" w:rsidRPr="00F67904" w:rsidRDefault="00F67904" w:rsidP="00F67904">
            <w:pPr>
              <w:spacing w:after="120"/>
              <w:rPr>
                <w:rFonts w:cs="DejaVu Sans"/>
                <w:lang w:val="en-US"/>
              </w:rPr>
            </w:pPr>
            <w:r w:rsidRPr="00F67904">
              <w:rPr>
                <w:rFonts w:cs="DejaVu Sans"/>
                <w:lang w:val="en-US"/>
              </w:rPr>
              <w:t>Owner</w:t>
            </w:r>
          </w:p>
        </w:tc>
        <w:tc>
          <w:tcPr>
            <w:tcW w:w="1890" w:type="dxa"/>
            <w:tcBorders>
              <w:bottom w:val="single" w:sz="4" w:space="0" w:color="auto"/>
            </w:tcBorders>
            <w:shd w:val="pct30" w:color="FFFF00" w:fill="FFFFFF"/>
          </w:tcPr>
          <w:p w14:paraId="61CA822A"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71D9047B" w14:textId="77777777">
        <w:tc>
          <w:tcPr>
            <w:tcW w:w="1109" w:type="dxa"/>
            <w:tcBorders>
              <w:top w:val="single" w:sz="4" w:space="0" w:color="auto"/>
              <w:left w:val="single" w:sz="4" w:space="0" w:color="auto"/>
              <w:bottom w:val="single" w:sz="4" w:space="0" w:color="auto"/>
              <w:right w:val="single" w:sz="4" w:space="0" w:color="auto"/>
            </w:tcBorders>
            <w:shd w:val="clear" w:color="auto" w:fill="auto"/>
          </w:tcPr>
          <w:p w14:paraId="117FC81E" w14:textId="77777777" w:rsidR="00F67904" w:rsidRPr="00F67904" w:rsidRDefault="00F67904" w:rsidP="00F67904">
            <w:pPr>
              <w:spacing w:after="120"/>
              <w:rPr>
                <w:rFonts w:cs="DejaVu Sans"/>
                <w:sz w:val="20"/>
                <w:lang w:val="en-US"/>
              </w:rPr>
            </w:pPr>
            <w:r w:rsidRPr="00F67904">
              <w:rPr>
                <w:rFonts w:cs="DejaVu Sans"/>
                <w:sz w:val="20"/>
                <w:lang w:val="en-US"/>
              </w:rPr>
              <w:t>(dataset name)</w:t>
            </w:r>
          </w:p>
        </w:tc>
        <w:tc>
          <w:tcPr>
            <w:tcW w:w="1023" w:type="dxa"/>
            <w:tcBorders>
              <w:top w:val="single" w:sz="4" w:space="0" w:color="auto"/>
              <w:left w:val="single" w:sz="4" w:space="0" w:color="auto"/>
              <w:bottom w:val="single" w:sz="4" w:space="0" w:color="auto"/>
              <w:right w:val="single" w:sz="4" w:space="0" w:color="auto"/>
            </w:tcBorders>
            <w:shd w:val="clear" w:color="auto" w:fill="auto"/>
          </w:tcPr>
          <w:p w14:paraId="6E2CE6A9" w14:textId="77777777" w:rsidR="00F67904" w:rsidRPr="00F67904" w:rsidRDefault="00F67904" w:rsidP="00F67904">
            <w:pPr>
              <w:spacing w:after="120"/>
              <w:rPr>
                <w:rFonts w:cs="DejaVu Sans"/>
                <w:sz w:val="20"/>
                <w:lang w:val="en-US"/>
              </w:rPr>
            </w:pPr>
            <w:r w:rsidRPr="00F67904">
              <w:rPr>
                <w:rFonts w:cs="DejaVu Sans"/>
                <w:sz w:val="20"/>
                <w:lang w:val="en-US"/>
              </w:rPr>
              <w:t xml:space="preserve">Remote, </w:t>
            </w:r>
          </w:p>
          <w:p w14:paraId="4B99D156" w14:textId="77777777" w:rsidR="00F67904" w:rsidRPr="00F67904" w:rsidRDefault="00F67904" w:rsidP="00F67904">
            <w:pPr>
              <w:spacing w:after="120"/>
              <w:rPr>
                <w:rFonts w:cs="DejaVu Sans"/>
                <w:sz w:val="20"/>
                <w:lang w:val="en-US"/>
              </w:rPr>
            </w:pPr>
            <w:r w:rsidRPr="00F67904">
              <w:rPr>
                <w:rFonts w:cs="DejaVu Sans"/>
                <w:sz w:val="20"/>
                <w:lang w:val="en-US"/>
              </w:rPr>
              <w:t xml:space="preserve">In situ, </w:t>
            </w:r>
          </w:p>
          <w:p w14:paraId="6700B877" w14:textId="77777777" w:rsidR="00F67904" w:rsidRPr="00F67904" w:rsidRDefault="00F67904" w:rsidP="00F67904">
            <w:pPr>
              <w:spacing w:after="120"/>
              <w:rPr>
                <w:rFonts w:cs="DejaVu Sans"/>
                <w:sz w:val="20"/>
                <w:lang w:val="en-US"/>
              </w:rPr>
            </w:pPr>
            <w:r w:rsidRPr="00F67904">
              <w:rPr>
                <w:rFonts w:cs="DejaVu Sans"/>
                <w:sz w:val="20"/>
                <w:lang w:val="en-US"/>
              </w:rPr>
              <w:t>Etc.</w:t>
            </w: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21B1A079" w14:textId="77777777" w:rsidR="00F67904" w:rsidRPr="00F67904" w:rsidRDefault="00F67904" w:rsidP="00F67904">
            <w:pPr>
              <w:spacing w:after="120"/>
              <w:rPr>
                <w:rFonts w:cs="DejaVu Sans"/>
                <w:sz w:val="20"/>
                <w:lang w:val="en-US"/>
              </w:rPr>
            </w:pPr>
            <w:r w:rsidRPr="00F67904">
              <w:rPr>
                <w:rFonts w:cs="DejaVu Sans"/>
                <w:sz w:val="20"/>
                <w:lang w:val="en-US"/>
              </w:rPr>
              <w:t>e.g. – no cloud cover</w:t>
            </w:r>
          </w:p>
        </w:tc>
        <w:tc>
          <w:tcPr>
            <w:tcW w:w="2545" w:type="dxa"/>
            <w:tcBorders>
              <w:top w:val="single" w:sz="4" w:space="0" w:color="auto"/>
              <w:left w:val="single" w:sz="4" w:space="0" w:color="auto"/>
              <w:bottom w:val="single" w:sz="4" w:space="0" w:color="auto"/>
              <w:right w:val="single" w:sz="4" w:space="0" w:color="auto"/>
            </w:tcBorders>
            <w:shd w:val="clear" w:color="auto" w:fill="auto"/>
          </w:tcPr>
          <w:p w14:paraId="3666035F"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dataset, possibly including rationale of the usage characteristics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29C1CF2" w14:textId="77777777" w:rsidR="00F67904" w:rsidRPr="00F67904" w:rsidRDefault="00F67904" w:rsidP="00F67904">
            <w:pPr>
              <w:spacing w:after="120"/>
              <w:rPr>
                <w:rFonts w:cs="DejaVu Sans"/>
                <w:sz w:val="20"/>
                <w:lang w:val="en-US"/>
              </w:rPr>
            </w:pPr>
            <w:r w:rsidRPr="00F67904">
              <w:rPr>
                <w:rFonts w:cs="DejaVu Sans"/>
                <w:sz w:val="20"/>
                <w:lang w:val="en-US"/>
              </w:rPr>
              <w:t>USGS, ESA, etc.</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A0F23B1"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supports discovery and access</w:t>
            </w:r>
          </w:p>
        </w:tc>
      </w:tr>
      <w:tr w:rsidR="00F67904" w:rsidRPr="00F67904" w14:paraId="0ACCD6D2" w14:textId="77777777">
        <w:tc>
          <w:tcPr>
            <w:tcW w:w="1109" w:type="dxa"/>
            <w:tcBorders>
              <w:top w:val="single" w:sz="4" w:space="0" w:color="auto"/>
              <w:left w:val="single" w:sz="4" w:space="0" w:color="auto"/>
              <w:bottom w:val="single" w:sz="4" w:space="0" w:color="auto"/>
              <w:right w:val="single" w:sz="4" w:space="0" w:color="auto"/>
            </w:tcBorders>
            <w:shd w:val="clear" w:color="auto" w:fill="auto"/>
          </w:tcPr>
          <w:p w14:paraId="2D8DE8F5" w14:textId="77777777" w:rsidR="00F67904" w:rsidRPr="00F67904" w:rsidRDefault="00F67904" w:rsidP="00F67904">
            <w:pPr>
              <w:spacing w:after="120"/>
              <w:rPr>
                <w:rFonts w:cs="DejaVu Sans"/>
                <w:lang w:val="en-US"/>
              </w:rPr>
            </w:pPr>
          </w:p>
        </w:tc>
        <w:tc>
          <w:tcPr>
            <w:tcW w:w="1023" w:type="dxa"/>
            <w:tcBorders>
              <w:top w:val="single" w:sz="4" w:space="0" w:color="auto"/>
              <w:left w:val="single" w:sz="4" w:space="0" w:color="auto"/>
              <w:bottom w:val="single" w:sz="4" w:space="0" w:color="auto"/>
              <w:right w:val="single" w:sz="4" w:space="0" w:color="auto"/>
            </w:tcBorders>
            <w:shd w:val="clear" w:color="auto" w:fill="auto"/>
          </w:tcPr>
          <w:p w14:paraId="382EC5A9" w14:textId="77777777" w:rsidR="00F67904" w:rsidRPr="00F67904" w:rsidRDefault="00F67904" w:rsidP="00F67904">
            <w:pPr>
              <w:spacing w:after="120"/>
              <w:rPr>
                <w:rFonts w:cs="DejaVu Sans"/>
                <w:lang w:val="en-US"/>
              </w:rPr>
            </w:pPr>
          </w:p>
        </w:tc>
        <w:tc>
          <w:tcPr>
            <w:tcW w:w="1643" w:type="dxa"/>
            <w:tcBorders>
              <w:top w:val="single" w:sz="4" w:space="0" w:color="auto"/>
              <w:left w:val="single" w:sz="4" w:space="0" w:color="auto"/>
              <w:bottom w:val="single" w:sz="4" w:space="0" w:color="auto"/>
              <w:right w:val="single" w:sz="4" w:space="0" w:color="auto"/>
            </w:tcBorders>
            <w:shd w:val="clear" w:color="auto" w:fill="auto"/>
          </w:tcPr>
          <w:p w14:paraId="7561C93F" w14:textId="77777777" w:rsidR="00F67904" w:rsidRPr="00F67904" w:rsidRDefault="00F67904" w:rsidP="00F67904">
            <w:pPr>
              <w:spacing w:after="120"/>
              <w:rPr>
                <w:rFonts w:cs="DejaVu Sans"/>
                <w:lang w:val="en-US"/>
              </w:rPr>
            </w:pPr>
          </w:p>
        </w:tc>
        <w:tc>
          <w:tcPr>
            <w:tcW w:w="2545" w:type="dxa"/>
            <w:tcBorders>
              <w:top w:val="single" w:sz="4" w:space="0" w:color="auto"/>
              <w:left w:val="single" w:sz="4" w:space="0" w:color="auto"/>
              <w:bottom w:val="single" w:sz="4" w:space="0" w:color="auto"/>
              <w:right w:val="single" w:sz="4" w:space="0" w:color="auto"/>
            </w:tcBorders>
            <w:shd w:val="clear" w:color="auto" w:fill="auto"/>
          </w:tcPr>
          <w:p w14:paraId="43726275" w14:textId="77777777" w:rsidR="00F67904" w:rsidRPr="00F67904" w:rsidRDefault="00F67904" w:rsidP="00F67904">
            <w:pPr>
              <w:spacing w:after="120"/>
              <w:rPr>
                <w:rFonts w:cs="DejaVu Sans"/>
                <w:lang w:val="en-U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63803FD" w14:textId="77777777" w:rsidR="00F67904" w:rsidRPr="00F67904" w:rsidRDefault="00F67904" w:rsidP="00F67904">
            <w:pPr>
              <w:spacing w:after="120"/>
              <w:rPr>
                <w:rFonts w:cs="DejaVu Sans"/>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DFDC072" w14:textId="77777777" w:rsidR="00F67904" w:rsidRPr="00F67904" w:rsidRDefault="00F67904" w:rsidP="00F67904">
            <w:pPr>
              <w:spacing w:after="120"/>
              <w:rPr>
                <w:rFonts w:cs="DejaVu Sans"/>
                <w:lang w:val="en-US"/>
              </w:rPr>
            </w:pPr>
          </w:p>
        </w:tc>
      </w:tr>
    </w:tbl>
    <w:p w14:paraId="3DE53065" w14:textId="77777777" w:rsidR="007E5C3B" w:rsidRDefault="007E5C3B" w:rsidP="007E5C3B">
      <w:pPr>
        <w:snapToGrid w:val="0"/>
        <w:rPr>
          <w:bCs/>
          <w:lang w:val="en-US"/>
        </w:rPr>
      </w:pPr>
    </w:p>
    <w:p w14:paraId="7B26C5D4" w14:textId="77777777" w:rsidR="007E5C3B" w:rsidRDefault="007E5C3B" w:rsidP="007E5C3B">
      <w:pPr>
        <w:snapToGrid w:val="0"/>
        <w:rPr>
          <w:bCs/>
          <w:lang w:val="en-US"/>
        </w:rPr>
      </w:pPr>
      <w:r>
        <w:rPr>
          <w:bCs/>
          <w:lang w:val="en-US"/>
        </w:rPr>
        <w:t>Dataset:</w:t>
      </w:r>
    </w:p>
    <w:p w14:paraId="19804656" w14:textId="77777777" w:rsidR="007E5C3B" w:rsidRDefault="007E5C3B" w:rsidP="007E5C3B">
      <w:pPr>
        <w:snapToGrid w:val="0"/>
        <w:rPr>
          <w:bCs/>
          <w:lang w:val="en-US"/>
        </w:rPr>
      </w:pPr>
    </w:p>
    <w:p w14:paraId="69170F81" w14:textId="77777777" w:rsidR="007E5C3B" w:rsidRDefault="007E5C3B" w:rsidP="007E5C3B">
      <w:r>
        <w:rPr>
          <w:rFonts w:ascii="Arial" w:hAnsi="Arial" w:cs="Arial"/>
          <w:color w:val="222222"/>
          <w:sz w:val="19"/>
          <w:szCs w:val="19"/>
          <w:shd w:val="clear" w:color="auto" w:fill="FFFFFF"/>
        </w:rPr>
        <w:t>Paper DOI</w:t>
      </w:r>
      <w:r>
        <w:rPr>
          <w:rFonts w:ascii="Arial" w:hAnsi="Arial" w:cs="Arial"/>
          <w:color w:val="222222"/>
          <w:sz w:val="19"/>
          <w:szCs w:val="19"/>
        </w:rPr>
        <w:br/>
      </w:r>
      <w:hyperlink r:id="rId9" w:tgtFrame="_blank" w:history="1">
        <w:r>
          <w:rPr>
            <w:rStyle w:val="Hyperlink"/>
            <w:rFonts w:ascii="Arial" w:hAnsi="Arial" w:cs="Arial"/>
            <w:color w:val="1155CC"/>
            <w:sz w:val="19"/>
            <w:szCs w:val="19"/>
            <w:shd w:val="clear" w:color="auto" w:fill="FFFFFF"/>
          </w:rPr>
          <w:t>http://dx.doi.org/10.1002/hyp.9508</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Figure 1 shows these stations (only the codes here, names are in paper, and in data):</w:t>
      </w:r>
      <w:r>
        <w:rPr>
          <w:rFonts w:ascii="Arial" w:hAnsi="Arial" w:cs="Arial"/>
          <w:color w:val="222222"/>
          <w:sz w:val="19"/>
          <w:szCs w:val="19"/>
        </w:rPr>
        <w:br/>
      </w:r>
      <w:r>
        <w:rPr>
          <w:rFonts w:ascii="Arial" w:hAnsi="Arial" w:cs="Arial"/>
          <w:color w:val="222222"/>
          <w:sz w:val="19"/>
          <w:szCs w:val="19"/>
          <w:shd w:val="clear" w:color="auto" w:fill="FFFFFF"/>
        </w:rPr>
        <w:t>Precipitation:</w:t>
      </w:r>
      <w:r>
        <w:rPr>
          <w:rFonts w:ascii="Arial" w:hAnsi="Arial" w:cs="Arial"/>
          <w:color w:val="222222"/>
          <w:sz w:val="19"/>
          <w:szCs w:val="19"/>
        </w:rPr>
        <w:br/>
      </w:r>
      <w:r>
        <w:rPr>
          <w:rFonts w:ascii="Arial" w:hAnsi="Arial" w:cs="Arial"/>
          <w:color w:val="222222"/>
          <w:sz w:val="19"/>
          <w:szCs w:val="19"/>
          <w:shd w:val="clear" w:color="auto" w:fill="FFFFFF"/>
        </w:rPr>
        <w:t>GV201</w:t>
      </w:r>
      <w:r>
        <w:rPr>
          <w:rFonts w:ascii="Arial" w:hAnsi="Arial" w:cs="Arial"/>
          <w:color w:val="222222"/>
          <w:sz w:val="19"/>
          <w:szCs w:val="19"/>
        </w:rPr>
        <w:br/>
      </w:r>
      <w:r>
        <w:rPr>
          <w:rFonts w:ascii="Arial" w:hAnsi="Arial" w:cs="Arial"/>
          <w:color w:val="222222"/>
          <w:sz w:val="19"/>
          <w:szCs w:val="19"/>
          <w:shd w:val="clear" w:color="auto" w:fill="FFFFFF"/>
        </w:rPr>
        <w:t>GV202</w:t>
      </w:r>
      <w:r>
        <w:rPr>
          <w:rFonts w:ascii="Arial" w:hAnsi="Arial" w:cs="Arial"/>
          <w:color w:val="222222"/>
          <w:sz w:val="19"/>
          <w:szCs w:val="19"/>
        </w:rPr>
        <w:br/>
      </w:r>
      <w:r>
        <w:rPr>
          <w:rFonts w:ascii="Arial" w:hAnsi="Arial" w:cs="Arial"/>
          <w:color w:val="222222"/>
          <w:sz w:val="19"/>
          <w:szCs w:val="19"/>
          <w:shd w:val="clear" w:color="auto" w:fill="FFFFFF"/>
        </w:rPr>
        <w:t>HO201</w:t>
      </w:r>
      <w:r>
        <w:rPr>
          <w:rFonts w:ascii="Arial" w:hAnsi="Arial" w:cs="Arial"/>
          <w:color w:val="222222"/>
          <w:sz w:val="19"/>
          <w:szCs w:val="19"/>
        </w:rPr>
        <w:br/>
      </w:r>
      <w:r>
        <w:rPr>
          <w:rFonts w:ascii="Arial" w:hAnsi="Arial" w:cs="Arial"/>
          <w:color w:val="222222"/>
          <w:sz w:val="19"/>
          <w:szCs w:val="19"/>
          <w:shd w:val="clear" w:color="auto" w:fill="FFFFFF"/>
        </w:rPr>
        <w:t>HO202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stream water chemistry and Stream flow</w:t>
      </w:r>
      <w:r>
        <w:rPr>
          <w:rFonts w:ascii="Arial" w:hAnsi="Arial" w:cs="Arial"/>
          <w:color w:val="222222"/>
          <w:sz w:val="19"/>
          <w:szCs w:val="19"/>
        </w:rPr>
        <w:br/>
      </w:r>
      <w:r>
        <w:rPr>
          <w:rFonts w:ascii="Arial" w:hAnsi="Arial" w:cs="Arial"/>
          <w:color w:val="222222"/>
          <w:sz w:val="19"/>
          <w:szCs w:val="19"/>
          <w:shd w:val="clear" w:color="auto" w:fill="FFFFFF"/>
        </w:rPr>
        <w:t>GV01</w:t>
      </w:r>
      <w:r>
        <w:rPr>
          <w:rFonts w:ascii="Arial" w:hAnsi="Arial" w:cs="Arial"/>
          <w:color w:val="222222"/>
          <w:sz w:val="19"/>
          <w:szCs w:val="19"/>
        </w:rPr>
        <w:br/>
      </w:r>
      <w:r>
        <w:rPr>
          <w:rFonts w:ascii="Arial" w:hAnsi="Arial" w:cs="Arial"/>
          <w:color w:val="222222"/>
          <w:sz w:val="19"/>
          <w:szCs w:val="19"/>
          <w:shd w:val="clear" w:color="auto" w:fill="FFFFFF"/>
        </w:rPr>
        <w:t>GV03 (chemistry only)</w:t>
      </w:r>
      <w:r>
        <w:rPr>
          <w:rFonts w:ascii="Arial" w:hAnsi="Arial" w:cs="Arial"/>
          <w:color w:val="222222"/>
          <w:sz w:val="19"/>
          <w:szCs w:val="19"/>
        </w:rPr>
        <w:br/>
      </w:r>
      <w:r>
        <w:rPr>
          <w:rFonts w:ascii="Arial" w:hAnsi="Arial" w:cs="Arial"/>
          <w:color w:val="222222"/>
          <w:sz w:val="19"/>
          <w:szCs w:val="19"/>
          <w:shd w:val="clear" w:color="auto" w:fill="FFFFFF"/>
        </w:rPr>
        <w:t>ON02</w:t>
      </w:r>
      <w:r>
        <w:rPr>
          <w:rFonts w:ascii="Arial" w:hAnsi="Arial" w:cs="Arial"/>
          <w:color w:val="222222"/>
          <w:sz w:val="19"/>
          <w:szCs w:val="19"/>
        </w:rPr>
        <w:br/>
      </w:r>
      <w:r>
        <w:rPr>
          <w:rFonts w:ascii="Arial" w:hAnsi="Arial" w:cs="Arial"/>
          <w:color w:val="222222"/>
          <w:sz w:val="19"/>
          <w:szCs w:val="19"/>
          <w:shd w:val="clear" w:color="auto" w:fill="FFFFFF"/>
        </w:rPr>
        <w:t>HO00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precip</w:t>
      </w:r>
      <w:proofErr w:type="spellEnd"/>
      <w:r>
        <w:rPr>
          <w:rFonts w:ascii="Arial" w:hAnsi="Arial" w:cs="Arial"/>
          <w:color w:val="222222"/>
          <w:sz w:val="19"/>
          <w:szCs w:val="19"/>
          <w:shd w:val="clear" w:color="auto" w:fill="FFFFFF"/>
        </w:rPr>
        <w:t xml:space="preserve"> data</w:t>
      </w:r>
      <w:r>
        <w:rPr>
          <w:rFonts w:ascii="Arial" w:hAnsi="Arial" w:cs="Arial"/>
          <w:color w:val="222222"/>
          <w:sz w:val="19"/>
          <w:szCs w:val="19"/>
        </w:rPr>
        <w:br/>
      </w:r>
      <w:r>
        <w:rPr>
          <w:rFonts w:ascii="Arial" w:hAnsi="Arial" w:cs="Arial"/>
          <w:color w:val="222222"/>
          <w:sz w:val="19"/>
          <w:szCs w:val="19"/>
          <w:shd w:val="clear" w:color="auto" w:fill="FFFFFF"/>
        </w:rPr>
        <w:t>GV201</w:t>
      </w:r>
      <w:r>
        <w:rPr>
          <w:rFonts w:ascii="Arial" w:hAnsi="Arial" w:cs="Arial"/>
          <w:color w:val="222222"/>
          <w:sz w:val="19"/>
          <w:szCs w:val="19"/>
        </w:rPr>
        <w:br/>
      </w:r>
      <w:hyperlink r:id="rId10" w:tgtFrame="_blank" w:history="1">
        <w:r>
          <w:rPr>
            <w:rStyle w:val="Hyperlink"/>
            <w:rFonts w:ascii="Arial" w:hAnsi="Arial" w:cs="Arial"/>
            <w:color w:val="1155CC"/>
            <w:sz w:val="19"/>
            <w:szCs w:val="19"/>
            <w:shd w:val="clear" w:color="auto" w:fill="FFFFFF"/>
          </w:rPr>
          <w:t>http://sbc.lternet.edu/cgi-bin/showDataset.cgi?docid=knb-lter-sbc.4005</w:t>
        </w:r>
      </w:hyperlink>
      <w:r>
        <w:rPr>
          <w:rFonts w:ascii="Arial" w:hAnsi="Arial" w:cs="Arial"/>
          <w:color w:val="222222"/>
          <w:sz w:val="19"/>
          <w:szCs w:val="19"/>
        </w:rPr>
        <w:br/>
      </w:r>
      <w:r>
        <w:rPr>
          <w:rFonts w:ascii="Arial" w:hAnsi="Arial" w:cs="Arial"/>
          <w:color w:val="222222"/>
          <w:sz w:val="19"/>
          <w:szCs w:val="19"/>
          <w:shd w:val="clear" w:color="auto" w:fill="FFFFFF"/>
        </w:rPr>
        <w:t>GV202</w:t>
      </w:r>
      <w:r>
        <w:rPr>
          <w:rFonts w:ascii="Arial" w:hAnsi="Arial" w:cs="Arial"/>
          <w:color w:val="222222"/>
          <w:sz w:val="19"/>
          <w:szCs w:val="19"/>
        </w:rPr>
        <w:br/>
      </w:r>
      <w:hyperlink r:id="rId11" w:tgtFrame="_blank" w:history="1">
        <w:r>
          <w:rPr>
            <w:rStyle w:val="Hyperlink"/>
            <w:rFonts w:ascii="Arial" w:hAnsi="Arial" w:cs="Arial"/>
            <w:color w:val="1155CC"/>
            <w:sz w:val="19"/>
            <w:szCs w:val="19"/>
            <w:shd w:val="clear" w:color="auto" w:fill="FFFFFF"/>
          </w:rPr>
          <w:t>http://sbc.lternet.edu/cgi-bin/showDataset.cgi?docid=knb-lter-sbc.4006</w:t>
        </w:r>
      </w:hyperlink>
      <w:r>
        <w:rPr>
          <w:rFonts w:ascii="Arial" w:hAnsi="Arial" w:cs="Arial"/>
          <w:color w:val="222222"/>
          <w:sz w:val="19"/>
          <w:szCs w:val="19"/>
        </w:rPr>
        <w:br/>
      </w:r>
      <w:r>
        <w:rPr>
          <w:rFonts w:ascii="Arial" w:hAnsi="Arial" w:cs="Arial"/>
          <w:color w:val="222222"/>
          <w:sz w:val="19"/>
          <w:szCs w:val="19"/>
          <w:shd w:val="clear" w:color="auto" w:fill="FFFFFF"/>
        </w:rPr>
        <w:t>HO201</w:t>
      </w:r>
      <w:r>
        <w:rPr>
          <w:rFonts w:ascii="Arial" w:hAnsi="Arial" w:cs="Arial"/>
          <w:color w:val="222222"/>
          <w:sz w:val="19"/>
          <w:szCs w:val="19"/>
        </w:rPr>
        <w:br/>
      </w:r>
      <w:hyperlink r:id="rId12" w:tgtFrame="_blank" w:history="1">
        <w:r>
          <w:rPr>
            <w:rStyle w:val="Hyperlink"/>
            <w:rFonts w:ascii="Arial" w:hAnsi="Arial" w:cs="Arial"/>
            <w:color w:val="1155CC"/>
            <w:sz w:val="19"/>
            <w:szCs w:val="19"/>
            <w:shd w:val="clear" w:color="auto" w:fill="FFFFFF"/>
          </w:rPr>
          <w:t>http://sbc.lternet.edu/cgi-bin/showDataset.cgi?docid=knb-lter-sbc.4007</w:t>
        </w:r>
      </w:hyperlink>
      <w:r>
        <w:rPr>
          <w:rFonts w:ascii="Arial" w:hAnsi="Arial" w:cs="Arial"/>
          <w:color w:val="222222"/>
          <w:sz w:val="19"/>
          <w:szCs w:val="19"/>
        </w:rPr>
        <w:br/>
      </w:r>
      <w:r>
        <w:rPr>
          <w:rFonts w:ascii="Arial" w:hAnsi="Arial" w:cs="Arial"/>
          <w:color w:val="222222"/>
          <w:sz w:val="19"/>
          <w:szCs w:val="19"/>
          <w:shd w:val="clear" w:color="auto" w:fill="FFFFFF"/>
        </w:rPr>
        <w:t>HO202</w:t>
      </w:r>
      <w:r>
        <w:rPr>
          <w:rFonts w:ascii="Arial" w:hAnsi="Arial" w:cs="Arial"/>
          <w:color w:val="222222"/>
          <w:sz w:val="19"/>
          <w:szCs w:val="19"/>
        </w:rPr>
        <w:br/>
      </w:r>
      <w:hyperlink r:id="rId13" w:tgtFrame="_blank" w:history="1">
        <w:r>
          <w:rPr>
            <w:rStyle w:val="Hyperlink"/>
            <w:rFonts w:ascii="Arial" w:hAnsi="Arial" w:cs="Arial"/>
            <w:color w:val="1155CC"/>
            <w:sz w:val="19"/>
            <w:szCs w:val="19"/>
            <w:shd w:val="clear" w:color="auto" w:fill="FFFFFF"/>
          </w:rPr>
          <w:t>http://sbc.lternet.edu/cgi-bin/showDataset.cgi?docid=knb-lter-sbc.4008</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Stream flow</w:t>
      </w:r>
      <w:r>
        <w:rPr>
          <w:rFonts w:ascii="Arial" w:hAnsi="Arial" w:cs="Arial"/>
          <w:color w:val="222222"/>
          <w:sz w:val="19"/>
          <w:szCs w:val="19"/>
        </w:rPr>
        <w:br/>
      </w:r>
      <w:r>
        <w:rPr>
          <w:rFonts w:ascii="Arial" w:hAnsi="Arial" w:cs="Arial"/>
          <w:color w:val="222222"/>
          <w:sz w:val="19"/>
          <w:szCs w:val="19"/>
          <w:shd w:val="clear" w:color="auto" w:fill="FFFFFF"/>
        </w:rPr>
        <w:t>GV01</w:t>
      </w:r>
      <w:r>
        <w:rPr>
          <w:rFonts w:ascii="Arial" w:hAnsi="Arial" w:cs="Arial"/>
          <w:color w:val="222222"/>
          <w:sz w:val="19"/>
          <w:szCs w:val="19"/>
        </w:rPr>
        <w:br/>
      </w:r>
      <w:hyperlink r:id="rId14" w:tgtFrame="_blank" w:history="1">
        <w:r>
          <w:rPr>
            <w:rStyle w:val="Hyperlink"/>
            <w:rFonts w:ascii="Arial" w:hAnsi="Arial" w:cs="Arial"/>
            <w:color w:val="1155CC"/>
            <w:sz w:val="19"/>
            <w:szCs w:val="19"/>
            <w:shd w:val="clear" w:color="auto" w:fill="FFFFFF"/>
          </w:rPr>
          <w:t>http://sbc.lternet.edu/cgi-bin/showDataset.cgi?docid=knb-lter-sbc.3007</w:t>
        </w:r>
      </w:hyperlink>
      <w:r>
        <w:rPr>
          <w:rFonts w:ascii="Arial" w:hAnsi="Arial" w:cs="Arial"/>
          <w:color w:val="222222"/>
          <w:sz w:val="19"/>
          <w:szCs w:val="19"/>
        </w:rPr>
        <w:br/>
      </w:r>
      <w:r>
        <w:rPr>
          <w:rFonts w:ascii="Arial" w:hAnsi="Arial" w:cs="Arial"/>
          <w:color w:val="222222"/>
          <w:sz w:val="19"/>
          <w:szCs w:val="19"/>
          <w:shd w:val="clear" w:color="auto" w:fill="FFFFFF"/>
        </w:rPr>
        <w:t>ON02</w:t>
      </w:r>
      <w:r>
        <w:rPr>
          <w:rFonts w:ascii="Arial" w:hAnsi="Arial" w:cs="Arial"/>
          <w:color w:val="222222"/>
          <w:sz w:val="19"/>
          <w:szCs w:val="19"/>
        </w:rPr>
        <w:br/>
      </w:r>
      <w:hyperlink r:id="rId15" w:tgtFrame="_blank" w:history="1">
        <w:r>
          <w:rPr>
            <w:rStyle w:val="Hyperlink"/>
            <w:rFonts w:ascii="Arial" w:hAnsi="Arial" w:cs="Arial"/>
            <w:color w:val="1155CC"/>
            <w:sz w:val="19"/>
            <w:szCs w:val="19"/>
            <w:shd w:val="clear" w:color="auto" w:fill="FFFFFF"/>
          </w:rPr>
          <w:t>http://sbc.lternet.edu/cgi-bin/showDataset.cgi?docid=knb-lter-sbc.3010</w:t>
        </w:r>
      </w:hyperlink>
      <w:r>
        <w:rPr>
          <w:rFonts w:ascii="Arial" w:hAnsi="Arial" w:cs="Arial"/>
          <w:color w:val="222222"/>
          <w:sz w:val="19"/>
          <w:szCs w:val="19"/>
        </w:rPr>
        <w:br/>
      </w:r>
      <w:r>
        <w:rPr>
          <w:rFonts w:ascii="Arial" w:hAnsi="Arial" w:cs="Arial"/>
          <w:color w:val="222222"/>
          <w:sz w:val="19"/>
          <w:szCs w:val="19"/>
          <w:shd w:val="clear" w:color="auto" w:fill="FFFFFF"/>
        </w:rPr>
        <w:t>HO00</w:t>
      </w:r>
      <w:r>
        <w:rPr>
          <w:rFonts w:ascii="Arial" w:hAnsi="Arial" w:cs="Arial"/>
          <w:color w:val="222222"/>
          <w:sz w:val="19"/>
          <w:szCs w:val="19"/>
        </w:rPr>
        <w:br/>
      </w:r>
      <w:hyperlink r:id="rId16" w:tgtFrame="_blank" w:history="1">
        <w:r>
          <w:rPr>
            <w:rStyle w:val="Hyperlink"/>
            <w:rFonts w:ascii="Arial" w:hAnsi="Arial" w:cs="Arial"/>
            <w:color w:val="1155CC"/>
            <w:sz w:val="19"/>
            <w:szCs w:val="19"/>
            <w:shd w:val="clear" w:color="auto" w:fill="FFFFFF"/>
          </w:rPr>
          <w:t>http://sbc.lternet.edu/cgi-bin/showDataset.cgi?docid=knb-lter-sbc.3008</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water chemistry</w:t>
      </w:r>
      <w:r>
        <w:rPr>
          <w:rFonts w:ascii="Arial" w:hAnsi="Arial" w:cs="Arial"/>
          <w:color w:val="222222"/>
          <w:sz w:val="19"/>
          <w:szCs w:val="19"/>
        </w:rPr>
        <w:br/>
      </w:r>
      <w:hyperlink r:id="rId17" w:tgtFrame="_blank" w:history="1">
        <w:r>
          <w:rPr>
            <w:rStyle w:val="Hyperlink"/>
            <w:rFonts w:ascii="Arial" w:hAnsi="Arial" w:cs="Arial"/>
            <w:color w:val="1155CC"/>
            <w:sz w:val="19"/>
            <w:szCs w:val="19"/>
            <w:shd w:val="clear" w:color="auto" w:fill="FFFFFF"/>
          </w:rPr>
          <w:t>http://sbc.lternet.edu/cgi-bin/showDataset.cgi?docid=knb-lter-sbc.6</w:t>
        </w:r>
      </w:hyperlink>
    </w:p>
    <w:p w14:paraId="34BAC5E5" w14:textId="77777777" w:rsidR="007E5C3B" w:rsidRDefault="007E5C3B" w:rsidP="007E5C3B"/>
    <w:p w14:paraId="7C46A998" w14:textId="77777777" w:rsidR="007E5C3B" w:rsidRDefault="007E5C3B" w:rsidP="007E5C3B">
      <w:r>
        <w:rPr>
          <w:rFonts w:ascii="Arial" w:hAnsi="Arial" w:cs="Arial"/>
          <w:color w:val="222222"/>
          <w:sz w:val="19"/>
          <w:szCs w:val="19"/>
          <w:shd w:val="clear" w:color="auto" w:fill="FFFFFF"/>
        </w:rPr>
        <w:t>Hi Margaret</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We're trying to examine the data which presumably informed Figure 2 in the Coombs/</w:t>
      </w:r>
      <w:proofErr w:type="spellStart"/>
      <w:r>
        <w:rPr>
          <w:rFonts w:ascii="Arial" w:hAnsi="Arial" w:cs="Arial"/>
          <w:color w:val="222222"/>
          <w:sz w:val="19"/>
          <w:szCs w:val="19"/>
          <w:shd w:val="clear" w:color="auto" w:fill="FFFFFF"/>
        </w:rPr>
        <w:t>Melack</w:t>
      </w:r>
      <w:proofErr w:type="spellEnd"/>
      <w:r>
        <w:rPr>
          <w:rFonts w:ascii="Arial" w:hAnsi="Arial" w:cs="Arial"/>
          <w:color w:val="222222"/>
          <w:sz w:val="19"/>
          <w:szCs w:val="19"/>
          <w:shd w:val="clear" w:color="auto" w:fill="FFFFFF"/>
        </w:rPr>
        <w:t xml:space="preserve"> paper--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Figure 2 depicts the difference between instantaneous measures of stream runoff in burned vs. unburned sub-catchments along Arroyo Hondo Creek.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We're trying to figure out which data set(s) might have informed this analysis.  The one Arroyo Hondo stream discharge data set that you sent us a link for: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HO00</w:t>
      </w:r>
      <w:r>
        <w:rPr>
          <w:rStyle w:val="apple-converted-space"/>
          <w:rFonts w:ascii="Arial" w:hAnsi="Arial" w:cs="Arial"/>
          <w:color w:val="222222"/>
          <w:sz w:val="19"/>
          <w:szCs w:val="19"/>
          <w:shd w:val="clear" w:color="auto" w:fill="FFFFFF"/>
        </w:rPr>
        <w:t> </w:t>
      </w:r>
      <w:hyperlink r:id="rId18" w:tgtFrame="_blank" w:history="1">
        <w:r>
          <w:rPr>
            <w:rStyle w:val="Hyperlink"/>
            <w:rFonts w:ascii="Arial" w:hAnsi="Arial" w:cs="Arial"/>
            <w:color w:val="1155CC"/>
            <w:sz w:val="19"/>
            <w:szCs w:val="19"/>
            <w:shd w:val="clear" w:color="auto" w:fill="FFFFFF"/>
          </w:rPr>
          <w:t>http://sbc.lternet.edu/cgi-bin/showDataset.cgi?docid=knb-lter-sbc.3008</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Seems to only include measurements from one station, as there is no "station ID" column in the data (e.g. for HO21 and HO31 stations)? Seems like these are all just for HO00...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 searched the SBC data archives and couldn't find any additional data about Arroyo Hondo stream discharge data from other stations.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BTW-- I'll proceed to the next graphs and see if I can figure out which data informed them...I think you have found the data for Figure 3... </w:t>
      </w:r>
      <w:proofErr w:type="gramStart"/>
      <w:r>
        <w:rPr>
          <w:rFonts w:ascii="Arial" w:hAnsi="Arial" w:cs="Arial"/>
          <w:color w:val="222222"/>
          <w:sz w:val="19"/>
          <w:szCs w:val="19"/>
          <w:shd w:val="clear" w:color="auto" w:fill="FFFFFF"/>
        </w:rPr>
        <w:t>but</w:t>
      </w:r>
      <w:proofErr w:type="gramEnd"/>
      <w:r>
        <w:rPr>
          <w:rFonts w:ascii="Arial" w:hAnsi="Arial" w:cs="Arial"/>
          <w:color w:val="222222"/>
          <w:sz w:val="19"/>
          <w:szCs w:val="19"/>
          <w:shd w:val="clear" w:color="auto" w:fill="FFFFFF"/>
        </w:rPr>
        <w:t xml:space="preserve"> semantic descriptions of the data that informed Figure 2 would be useful.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Thanks!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Mark</w:t>
      </w:r>
    </w:p>
    <w:p w14:paraId="6F59DE13" w14:textId="77777777" w:rsidR="00F67904" w:rsidRDefault="00F67904"/>
    <w:p w14:paraId="65A96A0C" w14:textId="77777777" w:rsidR="00F67904" w:rsidRDefault="00F67904">
      <w:r w:rsidRPr="005F1F0E">
        <w:rPr>
          <w:b/>
          <w:bCs/>
          <w:sz w:val="28"/>
          <w:szCs w:val="28"/>
          <w:u w:val="single"/>
          <w:lang w:val="en-US"/>
        </w:rPr>
        <w:t xml:space="preserve">Modeling Services </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057"/>
        <w:gridCol w:w="1469"/>
        <w:gridCol w:w="1561"/>
        <w:gridCol w:w="2233"/>
        <w:gridCol w:w="1350"/>
        <w:gridCol w:w="1800"/>
      </w:tblGrid>
      <w:tr w:rsidR="00F67904" w:rsidRPr="00F67904" w14:paraId="74F7BCD2" w14:textId="77777777">
        <w:tc>
          <w:tcPr>
            <w:tcW w:w="1057" w:type="dxa"/>
            <w:tcBorders>
              <w:bottom w:val="single" w:sz="4" w:space="0" w:color="auto"/>
            </w:tcBorders>
            <w:shd w:val="pct30" w:color="FFFF00" w:fill="FFFFFF"/>
          </w:tcPr>
          <w:p w14:paraId="2F5644F9" w14:textId="77777777" w:rsidR="00F67904" w:rsidRPr="00F67904" w:rsidRDefault="00F67904" w:rsidP="00F67904">
            <w:pPr>
              <w:spacing w:after="120"/>
              <w:ind w:left="-90"/>
              <w:rPr>
                <w:rFonts w:cs="DejaVu Sans"/>
                <w:lang w:val="en-US"/>
              </w:rPr>
            </w:pPr>
            <w:r w:rsidRPr="00F67904">
              <w:rPr>
                <w:rFonts w:cs="DejaVu Sans"/>
                <w:lang w:val="en-US"/>
              </w:rPr>
              <w:t>Model</w:t>
            </w:r>
          </w:p>
        </w:tc>
        <w:tc>
          <w:tcPr>
            <w:tcW w:w="1469" w:type="dxa"/>
            <w:tcBorders>
              <w:bottom w:val="single" w:sz="4" w:space="0" w:color="auto"/>
            </w:tcBorders>
            <w:shd w:val="pct30" w:color="FFFF00" w:fill="FFFFFF"/>
          </w:tcPr>
          <w:p w14:paraId="1BA0CC8A" w14:textId="77777777" w:rsidR="00F67904" w:rsidRPr="00F67904" w:rsidRDefault="00F67904" w:rsidP="00F67904">
            <w:pPr>
              <w:spacing w:after="120"/>
              <w:rPr>
                <w:rFonts w:cs="DejaVu Sans"/>
                <w:lang w:val="en-US"/>
              </w:rPr>
            </w:pPr>
            <w:r w:rsidRPr="00F67904">
              <w:rPr>
                <w:rFonts w:cs="DejaVu Sans"/>
                <w:lang w:val="en-US"/>
              </w:rPr>
              <w:t>Owner</w:t>
            </w:r>
          </w:p>
        </w:tc>
        <w:tc>
          <w:tcPr>
            <w:tcW w:w="1561" w:type="dxa"/>
            <w:tcBorders>
              <w:bottom w:val="single" w:sz="4" w:space="0" w:color="auto"/>
            </w:tcBorders>
            <w:shd w:val="pct30" w:color="FFFF00" w:fill="FFFFFF"/>
          </w:tcPr>
          <w:p w14:paraId="02D399EF" w14:textId="77777777" w:rsidR="00F67904" w:rsidRPr="00F67904" w:rsidRDefault="00F67904" w:rsidP="00F67904">
            <w:pPr>
              <w:spacing w:after="120"/>
              <w:rPr>
                <w:rFonts w:cs="DejaVu Sans"/>
                <w:lang w:val="en-US"/>
              </w:rPr>
            </w:pPr>
            <w:r w:rsidRPr="00F67904">
              <w:rPr>
                <w:rFonts w:cs="DejaVu Sans"/>
                <w:lang w:val="en-US"/>
              </w:rPr>
              <w:t>Description</w:t>
            </w:r>
          </w:p>
        </w:tc>
        <w:tc>
          <w:tcPr>
            <w:tcW w:w="2233" w:type="dxa"/>
            <w:tcBorders>
              <w:bottom w:val="single" w:sz="4" w:space="0" w:color="auto"/>
            </w:tcBorders>
            <w:shd w:val="pct30" w:color="FFFF00" w:fill="FFFFFF"/>
          </w:tcPr>
          <w:p w14:paraId="0AC52A76" w14:textId="77777777" w:rsidR="00F67904" w:rsidRPr="00F67904" w:rsidRDefault="00F67904" w:rsidP="00F67904">
            <w:pPr>
              <w:spacing w:after="120"/>
              <w:rPr>
                <w:rFonts w:cs="DejaVu Sans"/>
                <w:lang w:val="en-US"/>
              </w:rPr>
            </w:pPr>
            <w:r w:rsidRPr="00F67904">
              <w:rPr>
                <w:rFonts w:cs="DejaVu Sans"/>
                <w:lang w:val="en-US"/>
              </w:rPr>
              <w:t>Consumes</w:t>
            </w:r>
          </w:p>
        </w:tc>
        <w:tc>
          <w:tcPr>
            <w:tcW w:w="1350" w:type="dxa"/>
            <w:tcBorders>
              <w:bottom w:val="single" w:sz="4" w:space="0" w:color="auto"/>
            </w:tcBorders>
            <w:shd w:val="pct30" w:color="FFFF00" w:fill="FFFFFF"/>
          </w:tcPr>
          <w:p w14:paraId="48FAB308" w14:textId="77777777" w:rsidR="00F67904" w:rsidRPr="00F67904" w:rsidRDefault="00F67904" w:rsidP="00F67904">
            <w:pPr>
              <w:spacing w:after="120"/>
              <w:rPr>
                <w:rFonts w:cs="DejaVu Sans"/>
                <w:lang w:val="en-US"/>
              </w:rPr>
            </w:pPr>
            <w:r w:rsidRPr="00F67904">
              <w:rPr>
                <w:rFonts w:cs="DejaVu Sans"/>
                <w:lang w:val="en-US"/>
              </w:rPr>
              <w:t>Frequency</w:t>
            </w:r>
          </w:p>
        </w:tc>
        <w:tc>
          <w:tcPr>
            <w:tcW w:w="1800" w:type="dxa"/>
            <w:tcBorders>
              <w:bottom w:val="single" w:sz="4" w:space="0" w:color="auto"/>
            </w:tcBorders>
            <w:shd w:val="pct30" w:color="FFFF00" w:fill="FFFFFF"/>
          </w:tcPr>
          <w:p w14:paraId="54B31349"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70C1BA17" w14:textId="77777777">
        <w:tc>
          <w:tcPr>
            <w:tcW w:w="1057" w:type="dxa"/>
            <w:tcBorders>
              <w:top w:val="single" w:sz="4" w:space="0" w:color="auto"/>
              <w:left w:val="single" w:sz="4" w:space="0" w:color="auto"/>
              <w:bottom w:val="single" w:sz="4" w:space="0" w:color="auto"/>
              <w:right w:val="single" w:sz="4" w:space="0" w:color="auto"/>
            </w:tcBorders>
            <w:shd w:val="clear" w:color="auto" w:fill="auto"/>
          </w:tcPr>
          <w:p w14:paraId="5F13B44E" w14:textId="77777777" w:rsidR="00F67904" w:rsidRPr="00F67904" w:rsidRDefault="00F67904" w:rsidP="00F67904">
            <w:pPr>
              <w:spacing w:after="120"/>
              <w:rPr>
                <w:rFonts w:cs="DejaVu Sans"/>
                <w:sz w:val="20"/>
                <w:lang w:val="en-US"/>
              </w:rPr>
            </w:pPr>
            <w:r w:rsidRPr="00F67904">
              <w:rPr>
                <w:rFonts w:cs="DejaVu Sans"/>
                <w:sz w:val="20"/>
                <w:lang w:val="en-US"/>
              </w:rPr>
              <w:t>(model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11F90375" w14:textId="77777777" w:rsidR="00F67904" w:rsidRPr="00F67904" w:rsidRDefault="00F67904" w:rsidP="00F67904">
            <w:pPr>
              <w:spacing w:after="120"/>
              <w:rPr>
                <w:rFonts w:cs="DejaVu Sans"/>
                <w:sz w:val="20"/>
                <w:lang w:val="en-US"/>
              </w:rPr>
            </w:pPr>
            <w:r w:rsidRPr="00F67904">
              <w:rPr>
                <w:rFonts w:cs="DejaVu Sans"/>
                <w:sz w:val="20"/>
                <w:lang w:val="en-US"/>
              </w:rPr>
              <w:t>Organization that offers the model</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1906614B"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model</w:t>
            </w:r>
          </w:p>
        </w:tc>
        <w:tc>
          <w:tcPr>
            <w:tcW w:w="2233" w:type="dxa"/>
            <w:tcBorders>
              <w:top w:val="single" w:sz="4" w:space="0" w:color="auto"/>
              <w:left w:val="single" w:sz="4" w:space="0" w:color="auto"/>
              <w:bottom w:val="single" w:sz="4" w:space="0" w:color="auto"/>
              <w:right w:val="single" w:sz="4" w:space="0" w:color="auto"/>
            </w:tcBorders>
            <w:shd w:val="clear" w:color="auto" w:fill="auto"/>
          </w:tcPr>
          <w:p w14:paraId="24CF4028" w14:textId="77777777" w:rsidR="00F67904" w:rsidRPr="00F67904" w:rsidRDefault="00F67904" w:rsidP="00F67904">
            <w:pPr>
              <w:spacing w:after="120"/>
              <w:rPr>
                <w:rFonts w:cs="DejaVu Sans"/>
                <w:sz w:val="20"/>
                <w:lang w:val="en-US"/>
              </w:rPr>
            </w:pPr>
            <w:r w:rsidRPr="00F67904">
              <w:rPr>
                <w:rFonts w:cs="DejaVu Sans"/>
                <w:sz w:val="20"/>
                <w:lang w:val="en-US"/>
              </w:rPr>
              <w:t>List of data consumed</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DDD0411" w14:textId="77777777" w:rsidR="00F67904" w:rsidRPr="00F67904" w:rsidRDefault="00F67904" w:rsidP="00F67904">
            <w:pPr>
              <w:spacing w:after="120"/>
              <w:rPr>
                <w:rFonts w:cs="DejaVu Sans"/>
                <w:sz w:val="20"/>
                <w:lang w:val="en-US"/>
              </w:rPr>
            </w:pPr>
            <w:r w:rsidRPr="00F67904">
              <w:rPr>
                <w:rFonts w:cs="DejaVu Sans"/>
                <w:sz w:val="20"/>
                <w:lang w:val="en-US"/>
              </w:rPr>
              <w:t>How often the model runs</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2F1C93B"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offers access to the model</w:t>
            </w:r>
          </w:p>
        </w:tc>
      </w:tr>
      <w:tr w:rsidR="00F67904" w:rsidRPr="00F67904" w14:paraId="76997121" w14:textId="77777777">
        <w:tc>
          <w:tcPr>
            <w:tcW w:w="1057" w:type="dxa"/>
            <w:tcBorders>
              <w:top w:val="single" w:sz="4" w:space="0" w:color="auto"/>
              <w:left w:val="single" w:sz="4" w:space="0" w:color="auto"/>
              <w:bottom w:val="single" w:sz="4" w:space="0" w:color="auto"/>
              <w:right w:val="single" w:sz="4" w:space="0" w:color="auto"/>
            </w:tcBorders>
            <w:shd w:val="clear" w:color="auto" w:fill="auto"/>
          </w:tcPr>
          <w:p w14:paraId="530D0681"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35BF7056" w14:textId="77777777" w:rsidR="00F67904" w:rsidRPr="00F67904" w:rsidRDefault="00F67904" w:rsidP="00F67904">
            <w:pPr>
              <w:spacing w:after="120"/>
              <w:rPr>
                <w:rFonts w:cs="DejaVu Sans"/>
                <w:lang w:val="en-US"/>
              </w:rPr>
            </w:pP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0C45552F" w14:textId="77777777" w:rsidR="00F67904" w:rsidRPr="00F67904" w:rsidRDefault="00F67904" w:rsidP="00F67904">
            <w:pPr>
              <w:spacing w:after="120"/>
              <w:rPr>
                <w:rFonts w:cs="DejaVu Sans"/>
                <w:lang w:val="en-US"/>
              </w:rPr>
            </w:pPr>
          </w:p>
        </w:tc>
        <w:tc>
          <w:tcPr>
            <w:tcW w:w="2233" w:type="dxa"/>
            <w:tcBorders>
              <w:top w:val="single" w:sz="4" w:space="0" w:color="auto"/>
              <w:left w:val="single" w:sz="4" w:space="0" w:color="auto"/>
              <w:bottom w:val="single" w:sz="4" w:space="0" w:color="auto"/>
              <w:right w:val="single" w:sz="4" w:space="0" w:color="auto"/>
            </w:tcBorders>
            <w:shd w:val="clear" w:color="auto" w:fill="auto"/>
          </w:tcPr>
          <w:p w14:paraId="5AE1998E" w14:textId="77777777" w:rsidR="00F67904" w:rsidRPr="00F67904" w:rsidRDefault="00F67904" w:rsidP="00F67904">
            <w:pPr>
              <w:spacing w:after="120"/>
              <w:rPr>
                <w:rFonts w:cs="DejaVu Sans"/>
                <w:lang w:val="en-US"/>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BCCC03E" w14:textId="77777777" w:rsidR="00F67904" w:rsidRPr="00F67904" w:rsidRDefault="00F67904" w:rsidP="00F67904">
            <w:pPr>
              <w:spacing w:after="120"/>
              <w:rPr>
                <w:rFonts w:cs="DejaVu Sans"/>
                <w:lang w:val="en-US"/>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8F7D455" w14:textId="77777777" w:rsidR="00F67904" w:rsidRPr="00F67904" w:rsidRDefault="00F67904" w:rsidP="00F67904">
            <w:pPr>
              <w:spacing w:after="120"/>
              <w:rPr>
                <w:rFonts w:cs="DejaVu Sans"/>
                <w:lang w:val="en-US"/>
              </w:rPr>
            </w:pPr>
          </w:p>
        </w:tc>
      </w:tr>
    </w:tbl>
    <w:p w14:paraId="7795FE4A" w14:textId="77777777" w:rsidR="00F67904" w:rsidRDefault="00F67904"/>
    <w:p w14:paraId="50494E19" w14:textId="77777777" w:rsidR="00F67904" w:rsidRPr="005F1F0E" w:rsidRDefault="00F67904" w:rsidP="00F67904">
      <w:pPr>
        <w:ind w:right="490"/>
        <w:rPr>
          <w:b/>
          <w:bCs/>
          <w:sz w:val="28"/>
          <w:szCs w:val="28"/>
          <w:u w:val="single"/>
          <w:lang w:val="en-US"/>
        </w:rPr>
      </w:pPr>
      <w:r>
        <w:rPr>
          <w:b/>
          <w:bCs/>
          <w:sz w:val="28"/>
          <w:szCs w:val="28"/>
          <w:u w:val="single"/>
          <w:lang w:val="en-US"/>
        </w:rPr>
        <w:t>Event</w:t>
      </w:r>
      <w:r w:rsidRPr="005F1F0E">
        <w:rPr>
          <w:b/>
          <w:bCs/>
          <w:sz w:val="28"/>
          <w:szCs w:val="28"/>
          <w:u w:val="single"/>
          <w:lang w:val="en-US"/>
        </w:rPr>
        <w:t xml:space="preserve"> Notification Services </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954"/>
        <w:gridCol w:w="1469"/>
        <w:gridCol w:w="3177"/>
        <w:gridCol w:w="1890"/>
        <w:gridCol w:w="1980"/>
      </w:tblGrid>
      <w:tr w:rsidR="00F67904" w:rsidRPr="00F67904" w14:paraId="233D2369" w14:textId="77777777">
        <w:tc>
          <w:tcPr>
            <w:tcW w:w="954" w:type="dxa"/>
            <w:tcBorders>
              <w:bottom w:val="single" w:sz="4" w:space="0" w:color="auto"/>
            </w:tcBorders>
            <w:shd w:val="pct30" w:color="FFFF00" w:fill="FFFFFF"/>
          </w:tcPr>
          <w:p w14:paraId="2746009B" w14:textId="77777777" w:rsidR="00F67904" w:rsidRPr="00F67904" w:rsidRDefault="00F67904" w:rsidP="00F67904">
            <w:pPr>
              <w:spacing w:after="120"/>
              <w:rPr>
                <w:rFonts w:cs="DejaVu Sans"/>
                <w:lang w:val="en-US"/>
              </w:rPr>
            </w:pPr>
            <w:r w:rsidRPr="00F67904">
              <w:rPr>
                <w:rFonts w:cs="DejaVu Sans"/>
                <w:lang w:val="en-US"/>
              </w:rPr>
              <w:t>Event</w:t>
            </w:r>
          </w:p>
        </w:tc>
        <w:tc>
          <w:tcPr>
            <w:tcW w:w="1469" w:type="dxa"/>
            <w:tcBorders>
              <w:bottom w:val="single" w:sz="4" w:space="0" w:color="auto"/>
            </w:tcBorders>
            <w:shd w:val="pct30" w:color="FFFF00" w:fill="FFFFFF"/>
          </w:tcPr>
          <w:p w14:paraId="439206E3" w14:textId="77777777" w:rsidR="00F67904" w:rsidRPr="00F67904" w:rsidRDefault="00F67904" w:rsidP="00F67904">
            <w:pPr>
              <w:spacing w:after="120"/>
              <w:rPr>
                <w:rFonts w:cs="DejaVu Sans"/>
                <w:lang w:val="en-US"/>
              </w:rPr>
            </w:pPr>
            <w:r w:rsidRPr="00F67904">
              <w:rPr>
                <w:rFonts w:cs="DejaVu Sans"/>
                <w:lang w:val="en-US"/>
              </w:rPr>
              <w:t>Owner</w:t>
            </w:r>
          </w:p>
        </w:tc>
        <w:tc>
          <w:tcPr>
            <w:tcW w:w="3177" w:type="dxa"/>
            <w:tcBorders>
              <w:bottom w:val="single" w:sz="4" w:space="0" w:color="auto"/>
            </w:tcBorders>
            <w:shd w:val="pct30" w:color="FFFF00" w:fill="FFFFFF"/>
          </w:tcPr>
          <w:p w14:paraId="541EFE5E" w14:textId="77777777" w:rsidR="00F67904" w:rsidRPr="00F67904" w:rsidRDefault="00F67904" w:rsidP="00F67904">
            <w:pPr>
              <w:spacing w:after="120"/>
              <w:rPr>
                <w:rFonts w:cs="DejaVu Sans"/>
                <w:lang w:val="en-US"/>
              </w:rPr>
            </w:pPr>
            <w:r w:rsidRPr="00F67904">
              <w:rPr>
                <w:rFonts w:cs="DejaVu Sans"/>
                <w:lang w:val="en-US"/>
              </w:rPr>
              <w:t>Description</w:t>
            </w:r>
          </w:p>
        </w:tc>
        <w:tc>
          <w:tcPr>
            <w:tcW w:w="1890" w:type="dxa"/>
            <w:tcBorders>
              <w:bottom w:val="single" w:sz="4" w:space="0" w:color="auto"/>
            </w:tcBorders>
            <w:shd w:val="pct30" w:color="FFFF00" w:fill="FFFFFF"/>
          </w:tcPr>
          <w:p w14:paraId="44113610" w14:textId="77777777" w:rsidR="00F67904" w:rsidRPr="00F67904" w:rsidRDefault="00F67904" w:rsidP="00F67904">
            <w:pPr>
              <w:spacing w:after="120"/>
              <w:rPr>
                <w:rFonts w:cs="DejaVu Sans"/>
                <w:lang w:val="en-US"/>
              </w:rPr>
            </w:pPr>
            <w:r w:rsidRPr="00F67904">
              <w:rPr>
                <w:rFonts w:cs="DejaVu Sans"/>
                <w:lang w:val="en-US"/>
              </w:rPr>
              <w:t>Subscription</w:t>
            </w:r>
          </w:p>
        </w:tc>
        <w:tc>
          <w:tcPr>
            <w:tcW w:w="1980" w:type="dxa"/>
            <w:tcBorders>
              <w:bottom w:val="single" w:sz="4" w:space="0" w:color="auto"/>
            </w:tcBorders>
            <w:shd w:val="pct30" w:color="FFFF00" w:fill="FFFFFF"/>
          </w:tcPr>
          <w:p w14:paraId="6353DC73"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42BD1669"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7B8441BE" w14:textId="77777777" w:rsidR="00F67904" w:rsidRPr="00F67904" w:rsidRDefault="00F67904" w:rsidP="00F67904">
            <w:pPr>
              <w:spacing w:after="120"/>
              <w:rPr>
                <w:rFonts w:cs="DejaVu Sans"/>
                <w:sz w:val="20"/>
                <w:lang w:val="en-US"/>
              </w:rPr>
            </w:pPr>
            <w:r w:rsidRPr="00F67904">
              <w:rPr>
                <w:rFonts w:cs="DejaVu Sans"/>
                <w:sz w:val="20"/>
                <w:lang w:val="en-US"/>
              </w:rPr>
              <w:t>(Event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1BDB049F" w14:textId="77777777" w:rsidR="00F67904" w:rsidRPr="00F67904" w:rsidRDefault="00F67904" w:rsidP="00F67904">
            <w:pPr>
              <w:spacing w:after="120"/>
              <w:rPr>
                <w:rFonts w:cs="DejaVu Sans"/>
                <w:sz w:val="20"/>
                <w:lang w:val="en-US"/>
              </w:rPr>
            </w:pPr>
            <w:r w:rsidRPr="00F67904">
              <w:rPr>
                <w:rFonts w:cs="DejaVu Sans"/>
                <w:sz w:val="20"/>
                <w:lang w:val="en-US"/>
              </w:rPr>
              <w:t>Organization that offers the event</w:t>
            </w: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3C4CFF22"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event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0E49E1B" w14:textId="77777777" w:rsidR="00F67904" w:rsidRPr="00F67904" w:rsidRDefault="00F67904" w:rsidP="00F67904">
            <w:pPr>
              <w:spacing w:after="120"/>
              <w:rPr>
                <w:rFonts w:cs="DejaVu Sans"/>
                <w:sz w:val="20"/>
                <w:lang w:val="en-US"/>
              </w:rPr>
            </w:pPr>
            <w:r w:rsidRPr="00F67904">
              <w:rPr>
                <w:rFonts w:cs="DejaVu Sans"/>
                <w:sz w:val="20"/>
                <w:lang w:val="en-US"/>
              </w:rPr>
              <w:t>List of subscriptions (and owners)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D925B16" w14:textId="77777777" w:rsidR="00F67904" w:rsidRPr="00F67904" w:rsidRDefault="00F67904" w:rsidP="00F67904">
            <w:pPr>
              <w:spacing w:after="120"/>
              <w:rPr>
                <w:rFonts w:cs="DejaVu Sans"/>
                <w:sz w:val="20"/>
                <w:lang w:val="en-US"/>
              </w:rPr>
            </w:pPr>
            <w:r w:rsidRPr="00F67904">
              <w:rPr>
                <w:rFonts w:cs="DejaVu Sans"/>
                <w:sz w:val="20"/>
                <w:lang w:val="en-US"/>
              </w:rPr>
              <w:t>Name of the system which offers this event</w:t>
            </w:r>
          </w:p>
        </w:tc>
      </w:tr>
      <w:tr w:rsidR="00F67904" w:rsidRPr="00F67904" w14:paraId="6A46D28A"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6B11958E"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1CA35981" w14:textId="77777777" w:rsidR="00F67904" w:rsidRPr="00F67904" w:rsidRDefault="00F67904" w:rsidP="00F67904">
            <w:pPr>
              <w:spacing w:after="120"/>
              <w:rPr>
                <w:rFonts w:cs="DejaVu Sans"/>
                <w:lang w:val="en-US"/>
              </w:rPr>
            </w:pP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41AD7983" w14:textId="77777777" w:rsidR="00F67904" w:rsidRPr="00F67904" w:rsidRDefault="00F67904" w:rsidP="00F67904">
            <w:pPr>
              <w:spacing w:after="120"/>
              <w:rPr>
                <w:rFonts w:cs="DejaVu Sans"/>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71B73A7" w14:textId="77777777" w:rsidR="00F67904" w:rsidRPr="00F67904" w:rsidRDefault="00F67904" w:rsidP="00F67904">
            <w:pPr>
              <w:spacing w:after="120"/>
              <w:rPr>
                <w:rFonts w:cs="DejaVu Sans"/>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309813" w14:textId="77777777" w:rsidR="00F67904" w:rsidRPr="00F67904" w:rsidRDefault="00F67904" w:rsidP="00F67904">
            <w:pPr>
              <w:spacing w:after="120"/>
              <w:rPr>
                <w:rFonts w:cs="DejaVu Sans"/>
                <w:lang w:val="en-US"/>
              </w:rPr>
            </w:pPr>
          </w:p>
        </w:tc>
      </w:tr>
    </w:tbl>
    <w:p w14:paraId="3A07D678" w14:textId="77777777" w:rsidR="00F67904" w:rsidRDefault="00F67904"/>
    <w:p w14:paraId="59BB875E" w14:textId="77777777" w:rsidR="00F67904" w:rsidRPr="005F1F0E" w:rsidRDefault="00F67904">
      <w:pPr>
        <w:rPr>
          <w:b/>
          <w:bCs/>
          <w:sz w:val="28"/>
          <w:szCs w:val="28"/>
          <w:u w:val="single"/>
          <w:lang w:val="en-US"/>
        </w:rPr>
      </w:pPr>
      <w:r w:rsidRPr="005F1F0E">
        <w:rPr>
          <w:b/>
          <w:bCs/>
          <w:sz w:val="28"/>
          <w:szCs w:val="28"/>
          <w:u w:val="single"/>
          <w:lang w:val="en-US"/>
        </w:rPr>
        <w:t xml:space="preserve">Application Services </w:t>
      </w:r>
    </w:p>
    <w:tbl>
      <w:tblPr>
        <w:tblW w:w="9468"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430"/>
        <w:gridCol w:w="1469"/>
        <w:gridCol w:w="4139"/>
        <w:gridCol w:w="2430"/>
      </w:tblGrid>
      <w:tr w:rsidR="00F67904" w:rsidRPr="00F67904" w14:paraId="0C6AE2D5" w14:textId="77777777">
        <w:tc>
          <w:tcPr>
            <w:tcW w:w="1430" w:type="dxa"/>
            <w:tcBorders>
              <w:bottom w:val="single" w:sz="4" w:space="0" w:color="auto"/>
            </w:tcBorders>
            <w:shd w:val="pct30" w:color="FFFF00" w:fill="FFFFFF"/>
          </w:tcPr>
          <w:p w14:paraId="0A450FD2" w14:textId="77777777" w:rsidR="00F67904" w:rsidRPr="00F67904" w:rsidRDefault="00F67904" w:rsidP="00F67904">
            <w:pPr>
              <w:spacing w:after="120"/>
              <w:rPr>
                <w:rFonts w:cs="DejaVu Sans"/>
                <w:lang w:val="en-US"/>
              </w:rPr>
            </w:pPr>
            <w:r w:rsidRPr="00F67904">
              <w:rPr>
                <w:rFonts w:cs="DejaVu Sans"/>
                <w:lang w:val="en-US"/>
              </w:rPr>
              <w:t>Application</w:t>
            </w:r>
          </w:p>
        </w:tc>
        <w:tc>
          <w:tcPr>
            <w:tcW w:w="1469" w:type="dxa"/>
            <w:tcBorders>
              <w:bottom w:val="single" w:sz="4" w:space="0" w:color="auto"/>
            </w:tcBorders>
            <w:shd w:val="pct30" w:color="FFFF00" w:fill="FFFFFF"/>
          </w:tcPr>
          <w:p w14:paraId="167CA9A2" w14:textId="77777777" w:rsidR="00F67904" w:rsidRPr="00F67904" w:rsidRDefault="00F67904" w:rsidP="00F67904">
            <w:pPr>
              <w:spacing w:after="120"/>
              <w:rPr>
                <w:rFonts w:cs="DejaVu Sans"/>
                <w:lang w:val="en-US"/>
              </w:rPr>
            </w:pPr>
            <w:r w:rsidRPr="00F67904">
              <w:rPr>
                <w:rFonts w:cs="DejaVu Sans"/>
                <w:lang w:val="en-US"/>
              </w:rPr>
              <w:t>Owner</w:t>
            </w:r>
          </w:p>
        </w:tc>
        <w:tc>
          <w:tcPr>
            <w:tcW w:w="4139" w:type="dxa"/>
            <w:tcBorders>
              <w:bottom w:val="single" w:sz="4" w:space="0" w:color="auto"/>
            </w:tcBorders>
            <w:shd w:val="pct30" w:color="FFFF00" w:fill="FFFFFF"/>
          </w:tcPr>
          <w:p w14:paraId="4784641F" w14:textId="77777777" w:rsidR="00F67904" w:rsidRPr="00F67904" w:rsidRDefault="00F67904" w:rsidP="00F67904">
            <w:pPr>
              <w:spacing w:after="120"/>
              <w:rPr>
                <w:rFonts w:cs="DejaVu Sans"/>
                <w:lang w:val="en-US"/>
              </w:rPr>
            </w:pPr>
            <w:r w:rsidRPr="00F67904">
              <w:rPr>
                <w:rFonts w:cs="DejaVu Sans"/>
                <w:lang w:val="en-US"/>
              </w:rPr>
              <w:t>Description</w:t>
            </w:r>
          </w:p>
        </w:tc>
        <w:tc>
          <w:tcPr>
            <w:tcW w:w="2430" w:type="dxa"/>
            <w:tcBorders>
              <w:bottom w:val="single" w:sz="4" w:space="0" w:color="auto"/>
            </w:tcBorders>
            <w:shd w:val="pct30" w:color="FFFF00" w:fill="FFFFFF"/>
          </w:tcPr>
          <w:p w14:paraId="3D01E2E9" w14:textId="77777777" w:rsidR="00F67904" w:rsidRPr="00F67904" w:rsidRDefault="00F67904" w:rsidP="00F67904">
            <w:pPr>
              <w:spacing w:after="120"/>
              <w:ind w:right="183"/>
              <w:rPr>
                <w:rFonts w:cs="DejaVu Sans"/>
                <w:lang w:val="en-US"/>
              </w:rPr>
            </w:pPr>
            <w:r w:rsidRPr="00F67904">
              <w:rPr>
                <w:rFonts w:cs="DejaVu Sans"/>
                <w:lang w:val="en-US"/>
              </w:rPr>
              <w:t>Source System</w:t>
            </w:r>
          </w:p>
        </w:tc>
      </w:tr>
      <w:tr w:rsidR="00F67904" w:rsidRPr="00F67904" w14:paraId="61689044" w14:textId="77777777">
        <w:tc>
          <w:tcPr>
            <w:tcW w:w="1430" w:type="dxa"/>
            <w:tcBorders>
              <w:top w:val="single" w:sz="4" w:space="0" w:color="auto"/>
              <w:left w:val="single" w:sz="4" w:space="0" w:color="auto"/>
              <w:bottom w:val="single" w:sz="4" w:space="0" w:color="auto"/>
              <w:right w:val="single" w:sz="4" w:space="0" w:color="auto"/>
            </w:tcBorders>
            <w:shd w:val="clear" w:color="auto" w:fill="auto"/>
          </w:tcPr>
          <w:p w14:paraId="7B8CC537" w14:textId="77777777" w:rsidR="00F67904" w:rsidRPr="00F67904" w:rsidRDefault="00F67904" w:rsidP="00F67904">
            <w:pPr>
              <w:spacing w:after="120"/>
              <w:rPr>
                <w:rFonts w:cs="DejaVu Sans"/>
                <w:sz w:val="20"/>
                <w:lang w:val="en-US"/>
              </w:rPr>
            </w:pPr>
            <w:r w:rsidRPr="00F67904">
              <w:rPr>
                <w:rFonts w:cs="DejaVu Sans"/>
                <w:sz w:val="20"/>
                <w:lang w:val="en-US"/>
              </w:rPr>
              <w:t>(Application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6276C5E4" w14:textId="77777777" w:rsidR="00F67904" w:rsidRPr="00F67904" w:rsidRDefault="00F67904" w:rsidP="00F67904">
            <w:pPr>
              <w:spacing w:after="120"/>
              <w:rPr>
                <w:rFonts w:cs="DejaVu Sans"/>
                <w:sz w:val="20"/>
                <w:lang w:val="en-US"/>
              </w:rPr>
            </w:pPr>
            <w:r w:rsidRPr="00F67904">
              <w:rPr>
                <w:rFonts w:cs="DejaVu Sans"/>
                <w:sz w:val="20"/>
                <w:lang w:val="en-US"/>
              </w:rPr>
              <w:t>Organization that offers the Application</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01929FDD"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application portal</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10B8134" w14:textId="77777777" w:rsidR="00F67904" w:rsidRPr="00F67904" w:rsidRDefault="00F67904" w:rsidP="00F67904">
            <w:pPr>
              <w:spacing w:after="120"/>
              <w:ind w:right="183"/>
              <w:rPr>
                <w:rFonts w:cs="DejaVu Sans"/>
                <w:sz w:val="20"/>
                <w:lang w:val="en-US"/>
              </w:rPr>
            </w:pPr>
            <w:r w:rsidRPr="00F67904">
              <w:rPr>
                <w:rFonts w:cs="DejaVu Sans"/>
                <w:sz w:val="20"/>
                <w:lang w:val="en-US"/>
              </w:rPr>
              <w:t>Name of the system which offers access to this resource</w:t>
            </w:r>
          </w:p>
        </w:tc>
      </w:tr>
      <w:tr w:rsidR="00F67904" w:rsidRPr="00F67904" w14:paraId="535F5D0A" w14:textId="77777777">
        <w:tc>
          <w:tcPr>
            <w:tcW w:w="1430" w:type="dxa"/>
            <w:tcBorders>
              <w:top w:val="single" w:sz="4" w:space="0" w:color="auto"/>
              <w:left w:val="single" w:sz="4" w:space="0" w:color="auto"/>
              <w:bottom w:val="single" w:sz="4" w:space="0" w:color="auto"/>
              <w:right w:val="single" w:sz="4" w:space="0" w:color="auto"/>
            </w:tcBorders>
            <w:shd w:val="clear" w:color="auto" w:fill="auto"/>
          </w:tcPr>
          <w:p w14:paraId="03736722"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7D484270" w14:textId="77777777" w:rsidR="00F67904" w:rsidRPr="00F67904" w:rsidRDefault="00F67904" w:rsidP="00F67904">
            <w:pPr>
              <w:spacing w:after="120"/>
              <w:rPr>
                <w:rFonts w:cs="DejaVu Sans"/>
                <w:lang w:val="en-US"/>
              </w:rPr>
            </w:pP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5829C0A4" w14:textId="77777777" w:rsidR="00F67904" w:rsidRPr="00F67904" w:rsidRDefault="00F67904" w:rsidP="00F67904">
            <w:pPr>
              <w:spacing w:after="120"/>
              <w:rPr>
                <w:rFonts w:cs="DejaVu Sans"/>
                <w:lang w:val="en-US"/>
              </w:rPr>
            </w:pP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4D03A74" w14:textId="77777777" w:rsidR="00F67904" w:rsidRPr="00F67904" w:rsidRDefault="00F67904" w:rsidP="00F67904">
            <w:pPr>
              <w:spacing w:after="120"/>
              <w:ind w:right="183"/>
              <w:rPr>
                <w:rFonts w:cs="DejaVu Sans"/>
                <w:lang w:val="en-US"/>
              </w:rPr>
            </w:pPr>
          </w:p>
        </w:tc>
      </w:tr>
    </w:tbl>
    <w:p w14:paraId="0C812DDD" w14:textId="77777777" w:rsidR="00F67904" w:rsidRDefault="00F67904"/>
    <w:p w14:paraId="52C939F8" w14:textId="77777777" w:rsidR="00F67904" w:rsidRPr="005F1F0E" w:rsidRDefault="00F67904" w:rsidP="00F67904">
      <w:pPr>
        <w:ind w:right="490"/>
        <w:rPr>
          <w:b/>
          <w:bCs/>
          <w:sz w:val="28"/>
          <w:szCs w:val="28"/>
          <w:u w:val="single"/>
          <w:lang w:val="en-US"/>
        </w:rPr>
      </w:pPr>
      <w:r>
        <w:rPr>
          <w:b/>
          <w:bCs/>
          <w:sz w:val="28"/>
          <w:szCs w:val="28"/>
          <w:u w:val="single"/>
          <w:lang w:val="en-US"/>
        </w:rPr>
        <w:t>Other</w:t>
      </w:r>
      <w:r w:rsidRPr="005F1F0E">
        <w:rPr>
          <w:b/>
          <w:bCs/>
          <w:sz w:val="28"/>
          <w:szCs w:val="28"/>
          <w:u w:val="single"/>
          <w:lang w:val="en-US"/>
        </w:rPr>
        <w:t xml:space="preserve"> resources</w:t>
      </w:r>
    </w:p>
    <w:tbl>
      <w:tblPr>
        <w:tblW w:w="9470"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1109"/>
        <w:gridCol w:w="1460"/>
        <w:gridCol w:w="3099"/>
        <w:gridCol w:w="1867"/>
        <w:gridCol w:w="1935"/>
      </w:tblGrid>
      <w:tr w:rsidR="00F67904" w:rsidRPr="00F67904" w14:paraId="6C6C7CF0" w14:textId="77777777">
        <w:tc>
          <w:tcPr>
            <w:tcW w:w="954" w:type="dxa"/>
            <w:tcBorders>
              <w:bottom w:val="single" w:sz="4" w:space="0" w:color="auto"/>
            </w:tcBorders>
            <w:shd w:val="pct30" w:color="FFFF00" w:fill="FFFFFF"/>
          </w:tcPr>
          <w:p w14:paraId="0CC1D243" w14:textId="77777777" w:rsidR="00F67904" w:rsidRPr="00F67904" w:rsidRDefault="00F67904" w:rsidP="00F67904">
            <w:pPr>
              <w:spacing w:after="120"/>
              <w:rPr>
                <w:rFonts w:cs="DejaVu Sans"/>
                <w:lang w:val="en-US"/>
              </w:rPr>
            </w:pPr>
            <w:r w:rsidRPr="00F67904">
              <w:rPr>
                <w:rFonts w:cs="DejaVu Sans"/>
                <w:lang w:val="en-US"/>
              </w:rPr>
              <w:t>Resource</w:t>
            </w:r>
          </w:p>
        </w:tc>
        <w:tc>
          <w:tcPr>
            <w:tcW w:w="1469" w:type="dxa"/>
            <w:tcBorders>
              <w:bottom w:val="single" w:sz="4" w:space="0" w:color="auto"/>
            </w:tcBorders>
            <w:shd w:val="pct30" w:color="FFFF00" w:fill="FFFFFF"/>
          </w:tcPr>
          <w:p w14:paraId="02AC0ECA" w14:textId="77777777" w:rsidR="00F67904" w:rsidRPr="00F67904" w:rsidRDefault="00F67904" w:rsidP="00F67904">
            <w:pPr>
              <w:spacing w:after="120"/>
              <w:rPr>
                <w:rFonts w:cs="DejaVu Sans"/>
                <w:lang w:val="en-US"/>
              </w:rPr>
            </w:pPr>
            <w:r w:rsidRPr="00F67904">
              <w:rPr>
                <w:rFonts w:cs="DejaVu Sans"/>
                <w:lang w:val="en-US"/>
              </w:rPr>
              <w:t>Owner</w:t>
            </w:r>
          </w:p>
        </w:tc>
        <w:tc>
          <w:tcPr>
            <w:tcW w:w="3177" w:type="dxa"/>
            <w:tcBorders>
              <w:bottom w:val="single" w:sz="4" w:space="0" w:color="auto"/>
            </w:tcBorders>
            <w:shd w:val="pct30" w:color="FFFF00" w:fill="FFFFFF"/>
          </w:tcPr>
          <w:p w14:paraId="1DC00293" w14:textId="77777777" w:rsidR="00F67904" w:rsidRPr="00F67904" w:rsidRDefault="00F67904" w:rsidP="00F67904">
            <w:pPr>
              <w:spacing w:after="120"/>
              <w:rPr>
                <w:rFonts w:cs="DejaVu Sans"/>
                <w:lang w:val="en-US"/>
              </w:rPr>
            </w:pPr>
            <w:r w:rsidRPr="00F67904">
              <w:rPr>
                <w:rFonts w:cs="DejaVu Sans"/>
                <w:lang w:val="en-US"/>
              </w:rPr>
              <w:t>Description</w:t>
            </w:r>
          </w:p>
        </w:tc>
        <w:tc>
          <w:tcPr>
            <w:tcW w:w="1890" w:type="dxa"/>
            <w:tcBorders>
              <w:bottom w:val="single" w:sz="4" w:space="0" w:color="auto"/>
            </w:tcBorders>
            <w:shd w:val="pct30" w:color="FFFF00" w:fill="FFFFFF"/>
          </w:tcPr>
          <w:p w14:paraId="6A2F74CE" w14:textId="77777777" w:rsidR="00F67904" w:rsidRPr="00F67904" w:rsidRDefault="00F67904" w:rsidP="00F67904">
            <w:pPr>
              <w:spacing w:after="120"/>
              <w:rPr>
                <w:rFonts w:cs="DejaVu Sans"/>
                <w:lang w:val="en-US"/>
              </w:rPr>
            </w:pPr>
            <w:r w:rsidRPr="00F67904">
              <w:rPr>
                <w:rFonts w:cs="DejaVu Sans"/>
                <w:lang w:val="en-US"/>
              </w:rPr>
              <w:t>Availability</w:t>
            </w:r>
          </w:p>
        </w:tc>
        <w:tc>
          <w:tcPr>
            <w:tcW w:w="1980" w:type="dxa"/>
            <w:tcBorders>
              <w:bottom w:val="single" w:sz="4" w:space="0" w:color="auto"/>
            </w:tcBorders>
            <w:shd w:val="pct30" w:color="FFFF00" w:fill="FFFFFF"/>
          </w:tcPr>
          <w:p w14:paraId="39A0E48B" w14:textId="77777777" w:rsidR="00F67904" w:rsidRPr="00F67904" w:rsidRDefault="00F67904" w:rsidP="00F67904">
            <w:pPr>
              <w:spacing w:after="120"/>
              <w:rPr>
                <w:rFonts w:cs="DejaVu Sans"/>
                <w:lang w:val="en-US"/>
              </w:rPr>
            </w:pPr>
            <w:r w:rsidRPr="00F67904">
              <w:rPr>
                <w:rFonts w:cs="DejaVu Sans"/>
                <w:lang w:val="en-US"/>
              </w:rPr>
              <w:t>Source System</w:t>
            </w:r>
          </w:p>
        </w:tc>
      </w:tr>
      <w:tr w:rsidR="00F67904" w:rsidRPr="00F67904" w14:paraId="76F81A0A"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1901F83A" w14:textId="77777777" w:rsidR="00F67904" w:rsidRPr="00F67904" w:rsidRDefault="00F67904" w:rsidP="00F67904">
            <w:pPr>
              <w:spacing w:after="120"/>
              <w:rPr>
                <w:rFonts w:cs="DejaVu Sans"/>
                <w:sz w:val="20"/>
                <w:lang w:val="en-US"/>
              </w:rPr>
            </w:pPr>
            <w:r w:rsidRPr="00F67904">
              <w:rPr>
                <w:rFonts w:cs="DejaVu Sans"/>
                <w:sz w:val="20"/>
                <w:lang w:val="en-US"/>
              </w:rPr>
              <w:t>(sensor name)</w:t>
            </w: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7B9C986B" w14:textId="77777777" w:rsidR="00F67904" w:rsidRPr="00F67904" w:rsidRDefault="00F67904" w:rsidP="00F67904">
            <w:pPr>
              <w:spacing w:after="120"/>
              <w:rPr>
                <w:rFonts w:cs="DejaVu Sans"/>
                <w:sz w:val="20"/>
                <w:lang w:val="en-US"/>
              </w:rPr>
            </w:pPr>
            <w:r w:rsidRPr="00F67904">
              <w:rPr>
                <w:rFonts w:cs="DejaVu Sans"/>
                <w:sz w:val="20"/>
                <w:lang w:val="en-US"/>
              </w:rPr>
              <w:t>Organization that owns/ manages resource</w:t>
            </w: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4190286C" w14:textId="77777777" w:rsidR="00F67904" w:rsidRPr="00F67904" w:rsidRDefault="00F67904" w:rsidP="00F67904">
            <w:pPr>
              <w:spacing w:after="120"/>
              <w:rPr>
                <w:rFonts w:cs="DejaVu Sans"/>
                <w:sz w:val="20"/>
                <w:lang w:val="en-US"/>
              </w:rPr>
            </w:pPr>
            <w:r w:rsidRPr="00F67904">
              <w:rPr>
                <w:rFonts w:cs="DejaVu Sans"/>
                <w:sz w:val="20"/>
                <w:lang w:val="en-US"/>
              </w:rPr>
              <w:t>Short description of the resource</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26B9245" w14:textId="77777777" w:rsidR="00F67904" w:rsidRPr="00F67904" w:rsidRDefault="00F67904" w:rsidP="00F67904">
            <w:pPr>
              <w:spacing w:after="120"/>
              <w:rPr>
                <w:rFonts w:cs="DejaVu Sans"/>
                <w:sz w:val="20"/>
                <w:lang w:val="en-US"/>
              </w:rPr>
            </w:pPr>
            <w:r w:rsidRPr="00F67904">
              <w:rPr>
                <w:rFonts w:cs="DejaVu Sans"/>
                <w:sz w:val="20"/>
                <w:lang w:val="en-US"/>
              </w:rPr>
              <w:t>How often the resource is available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3D75582" w14:textId="77777777" w:rsidR="00F67904" w:rsidRPr="00F67904" w:rsidRDefault="00F67904" w:rsidP="00F67904">
            <w:pPr>
              <w:spacing w:after="120"/>
              <w:rPr>
                <w:rFonts w:cs="DejaVu Sans"/>
                <w:sz w:val="20"/>
                <w:lang w:val="en-US"/>
              </w:rPr>
            </w:pPr>
            <w:r w:rsidRPr="00F67904">
              <w:rPr>
                <w:rFonts w:cs="DejaVu Sans"/>
                <w:sz w:val="20"/>
                <w:lang w:val="en-US"/>
              </w:rPr>
              <w:t>Name of system which provides resource</w:t>
            </w:r>
          </w:p>
        </w:tc>
      </w:tr>
      <w:tr w:rsidR="00F67904" w:rsidRPr="00F67904" w14:paraId="48826623" w14:textId="77777777">
        <w:tc>
          <w:tcPr>
            <w:tcW w:w="954" w:type="dxa"/>
            <w:tcBorders>
              <w:top w:val="single" w:sz="4" w:space="0" w:color="auto"/>
              <w:left w:val="single" w:sz="4" w:space="0" w:color="auto"/>
              <w:bottom w:val="single" w:sz="4" w:space="0" w:color="auto"/>
              <w:right w:val="single" w:sz="4" w:space="0" w:color="auto"/>
            </w:tcBorders>
            <w:shd w:val="clear" w:color="auto" w:fill="auto"/>
          </w:tcPr>
          <w:p w14:paraId="270BEC38" w14:textId="77777777" w:rsidR="00F67904" w:rsidRPr="00F67904" w:rsidRDefault="00F67904" w:rsidP="00F67904">
            <w:pPr>
              <w:spacing w:after="120"/>
              <w:rPr>
                <w:rFonts w:cs="DejaVu Sans"/>
                <w:lang w:val="en-US"/>
              </w:rPr>
            </w:pPr>
          </w:p>
        </w:tc>
        <w:tc>
          <w:tcPr>
            <w:tcW w:w="1469" w:type="dxa"/>
            <w:tcBorders>
              <w:top w:val="single" w:sz="4" w:space="0" w:color="auto"/>
              <w:left w:val="single" w:sz="4" w:space="0" w:color="auto"/>
              <w:bottom w:val="single" w:sz="4" w:space="0" w:color="auto"/>
              <w:right w:val="single" w:sz="4" w:space="0" w:color="auto"/>
            </w:tcBorders>
            <w:shd w:val="clear" w:color="auto" w:fill="auto"/>
          </w:tcPr>
          <w:p w14:paraId="0F71DA1E" w14:textId="77777777" w:rsidR="00F67904" w:rsidRPr="00F67904" w:rsidRDefault="00F67904" w:rsidP="00F67904">
            <w:pPr>
              <w:spacing w:after="120"/>
              <w:rPr>
                <w:rFonts w:cs="DejaVu Sans"/>
                <w:lang w:val="en-US"/>
              </w:rPr>
            </w:pPr>
          </w:p>
        </w:tc>
        <w:tc>
          <w:tcPr>
            <w:tcW w:w="3177" w:type="dxa"/>
            <w:tcBorders>
              <w:top w:val="single" w:sz="4" w:space="0" w:color="auto"/>
              <w:left w:val="single" w:sz="4" w:space="0" w:color="auto"/>
              <w:bottom w:val="single" w:sz="4" w:space="0" w:color="auto"/>
              <w:right w:val="single" w:sz="4" w:space="0" w:color="auto"/>
            </w:tcBorders>
            <w:shd w:val="clear" w:color="auto" w:fill="auto"/>
          </w:tcPr>
          <w:p w14:paraId="1DC9661A" w14:textId="77777777" w:rsidR="00F67904" w:rsidRPr="00F67904" w:rsidRDefault="00F67904" w:rsidP="00F67904">
            <w:pPr>
              <w:spacing w:after="120"/>
              <w:rPr>
                <w:rFonts w:cs="DejaVu Sans"/>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25EA592" w14:textId="77777777" w:rsidR="00F67904" w:rsidRPr="00F67904" w:rsidRDefault="00F67904" w:rsidP="00F67904">
            <w:pPr>
              <w:spacing w:after="120"/>
              <w:rPr>
                <w:rFonts w:cs="DejaVu Sans"/>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402BFBD" w14:textId="77777777" w:rsidR="00F67904" w:rsidRPr="00F67904" w:rsidRDefault="00F67904" w:rsidP="00F67904">
            <w:pPr>
              <w:spacing w:after="120"/>
              <w:rPr>
                <w:rFonts w:cs="DejaVu Sans"/>
                <w:lang w:val="en-US"/>
              </w:rPr>
            </w:pPr>
          </w:p>
        </w:tc>
      </w:tr>
    </w:tbl>
    <w:p w14:paraId="4D953A8F" w14:textId="77777777" w:rsidR="00F67904" w:rsidRDefault="00F67904"/>
    <w:sectPr w:rsidR="00F67904" w:rsidSect="00F67904">
      <w:footerReference w:type="default" r:id="rId19"/>
      <w:footnotePr>
        <w:pos w:val="beneathText"/>
      </w:footnotePr>
      <w:pgSz w:w="12240" w:h="15840"/>
      <w:pgMar w:top="864" w:right="1138" w:bottom="1152" w:left="1138" w:header="113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11605" w14:textId="77777777" w:rsidR="00BF44E0" w:rsidRDefault="00BF44E0">
      <w:r>
        <w:separator/>
      </w:r>
    </w:p>
  </w:endnote>
  <w:endnote w:type="continuationSeparator" w:id="0">
    <w:p w14:paraId="6AB76474" w14:textId="77777777" w:rsidR="00BF44E0" w:rsidRDefault="00BF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panose1 w:val="020B0603030804020204"/>
    <w:charset w:val="00"/>
    <w:family w:val="swiss"/>
    <w:pitch w:val="variable"/>
    <w:sig w:usb0="E7000EFF" w:usb1="5200FDFF" w:usb2="0A042021" w:usb3="00000000" w:csb0="000001B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E479D" w14:textId="77777777" w:rsidR="0022538C" w:rsidRPr="00B81BA5" w:rsidRDefault="0022538C" w:rsidP="00F67904">
    <w:pPr>
      <w:pStyle w:val="Footer"/>
      <w:jc w:val="both"/>
      <w:rPr>
        <w:rFonts w:ascii="Arial Narrow" w:hAnsi="Arial Narrow"/>
      </w:rPr>
    </w:pPr>
    <w:proofErr w:type="spellStart"/>
    <w:r w:rsidRPr="00B81BA5">
      <w:rPr>
        <w:rFonts w:ascii="Arial Narrow" w:hAnsi="Arial Narrow"/>
      </w:rPr>
      <w:t>UseCase</w:t>
    </w:r>
    <w:proofErr w:type="spellEnd"/>
    <w:r w:rsidRPr="00B81BA5">
      <w:rPr>
        <w:rFonts w:ascii="Arial Narrow" w:hAnsi="Arial Narrow"/>
      </w:rPr>
      <w:t>- -Template</w:t>
    </w:r>
    <w:r w:rsidRPr="00B81BA5">
      <w:rPr>
        <w:rFonts w:ascii="Arial Narrow" w:hAnsi="Arial Narrow"/>
      </w:rPr>
      <w:tab/>
      <w:t xml:space="preserve">             </w:t>
    </w:r>
    <w:hyperlink r:id="rId1" w:anchor="Use_case_templates" w:history="1">
      <w:r w:rsidRPr="00426E44">
        <w:rPr>
          <w:rStyle w:val="Hyperlink"/>
          <w:rFonts w:ascii="Arial Narrow" w:hAnsi="Arial Narrow"/>
        </w:rPr>
        <w:t>http://en.wikipedia.org/wiki/Use_cases#Use_case_templates</w:t>
      </w:r>
    </w:hyperlink>
    <w:r w:rsidRPr="00B81BA5">
      <w:rPr>
        <w:rFonts w:ascii="Arial Narrow" w:hAnsi="Arial Narrow"/>
      </w:rPr>
      <w:t xml:space="preserve">          </w:t>
    </w:r>
    <w:r>
      <w:rPr>
        <w:rStyle w:val="PageNumber"/>
      </w:rPr>
      <w:fldChar w:fldCharType="begin"/>
    </w:r>
    <w:r>
      <w:rPr>
        <w:rStyle w:val="PageNumber"/>
      </w:rPr>
      <w:instrText xml:space="preserve"> PAGE </w:instrText>
    </w:r>
    <w:r>
      <w:rPr>
        <w:rStyle w:val="PageNumber"/>
      </w:rPr>
      <w:fldChar w:fldCharType="separate"/>
    </w:r>
    <w:r w:rsidR="00A52444">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18B36" w14:textId="77777777" w:rsidR="00BF44E0" w:rsidRDefault="00BF44E0">
      <w:r>
        <w:separator/>
      </w:r>
    </w:p>
  </w:footnote>
  <w:footnote w:type="continuationSeparator" w:id="0">
    <w:p w14:paraId="5DAAA2A8" w14:textId="77777777" w:rsidR="00BF44E0" w:rsidRDefault="00BF44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CE05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6770963A"/>
    <w:lvl w:ilvl="0">
      <w:numFmt w:val="bullet"/>
      <w:lvlText w:val="*"/>
      <w:lvlJc w:val="left"/>
    </w:lvl>
  </w:abstractNum>
  <w:abstractNum w:abstractNumId="2">
    <w:nsid w:val="00000001"/>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3">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10F07495"/>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5">
    <w:nsid w:val="13CE06C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6">
    <w:nsid w:val="1A8F0AB3"/>
    <w:multiLevelType w:val="hybridMultilevel"/>
    <w:tmpl w:val="6C0CA85C"/>
    <w:lvl w:ilvl="0" w:tplc="041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2007CD"/>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8">
    <w:nsid w:val="46254FC9"/>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9">
    <w:nsid w:val="48646C06"/>
    <w:multiLevelType w:val="hybridMultilevel"/>
    <w:tmpl w:val="F76ECC6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0">
    <w:nsid w:val="5EEE1377"/>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1">
    <w:nsid w:val="5FB622A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2">
    <w:nsid w:val="66767CC2"/>
    <w:multiLevelType w:val="hybridMultilevel"/>
    <w:tmpl w:val="AE8E1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CC0CEE"/>
    <w:multiLevelType w:val="hybridMultilevel"/>
    <w:tmpl w:val="78026E9C"/>
    <w:lvl w:ilvl="0" w:tplc="DBA00386">
      <w:start w:val="1"/>
      <w:numFmt w:val="decimal"/>
      <w:lvlText w:val="%1."/>
      <w:lvlJc w:val="left"/>
      <w:pPr>
        <w:tabs>
          <w:tab w:val="num" w:pos="720"/>
        </w:tabs>
        <w:ind w:left="720" w:hanging="360"/>
      </w:pPr>
    </w:lvl>
    <w:lvl w:ilvl="1" w:tplc="7D128918">
      <w:start w:val="1"/>
      <w:numFmt w:val="lowerLetter"/>
      <w:lvlText w:val="%2."/>
      <w:lvlJc w:val="left"/>
      <w:pPr>
        <w:tabs>
          <w:tab w:val="num" w:pos="1440"/>
        </w:tabs>
        <w:ind w:left="1440" w:hanging="360"/>
      </w:pPr>
    </w:lvl>
    <w:lvl w:ilvl="2" w:tplc="DDC09562" w:tentative="1">
      <w:start w:val="1"/>
      <w:numFmt w:val="decimal"/>
      <w:lvlText w:val="%3."/>
      <w:lvlJc w:val="left"/>
      <w:pPr>
        <w:tabs>
          <w:tab w:val="num" w:pos="2160"/>
        </w:tabs>
        <w:ind w:left="2160" w:hanging="360"/>
      </w:pPr>
    </w:lvl>
    <w:lvl w:ilvl="3" w:tplc="801A0100" w:tentative="1">
      <w:start w:val="1"/>
      <w:numFmt w:val="decimal"/>
      <w:lvlText w:val="%4."/>
      <w:lvlJc w:val="left"/>
      <w:pPr>
        <w:tabs>
          <w:tab w:val="num" w:pos="2880"/>
        </w:tabs>
        <w:ind w:left="2880" w:hanging="360"/>
      </w:pPr>
    </w:lvl>
    <w:lvl w:ilvl="4" w:tplc="C0503BB4" w:tentative="1">
      <w:start w:val="1"/>
      <w:numFmt w:val="decimal"/>
      <w:lvlText w:val="%5."/>
      <w:lvlJc w:val="left"/>
      <w:pPr>
        <w:tabs>
          <w:tab w:val="num" w:pos="3600"/>
        </w:tabs>
        <w:ind w:left="3600" w:hanging="360"/>
      </w:pPr>
    </w:lvl>
    <w:lvl w:ilvl="5" w:tplc="E33C00CC" w:tentative="1">
      <w:start w:val="1"/>
      <w:numFmt w:val="decimal"/>
      <w:lvlText w:val="%6."/>
      <w:lvlJc w:val="left"/>
      <w:pPr>
        <w:tabs>
          <w:tab w:val="num" w:pos="4320"/>
        </w:tabs>
        <w:ind w:left="4320" w:hanging="360"/>
      </w:pPr>
    </w:lvl>
    <w:lvl w:ilvl="6" w:tplc="F04E8146" w:tentative="1">
      <w:start w:val="1"/>
      <w:numFmt w:val="decimal"/>
      <w:lvlText w:val="%7."/>
      <w:lvlJc w:val="left"/>
      <w:pPr>
        <w:tabs>
          <w:tab w:val="num" w:pos="5040"/>
        </w:tabs>
        <w:ind w:left="5040" w:hanging="360"/>
      </w:pPr>
    </w:lvl>
    <w:lvl w:ilvl="7" w:tplc="D5B0571C" w:tentative="1">
      <w:start w:val="1"/>
      <w:numFmt w:val="decimal"/>
      <w:lvlText w:val="%8."/>
      <w:lvlJc w:val="left"/>
      <w:pPr>
        <w:tabs>
          <w:tab w:val="num" w:pos="5760"/>
        </w:tabs>
        <w:ind w:left="5760" w:hanging="360"/>
      </w:pPr>
    </w:lvl>
    <w:lvl w:ilvl="8" w:tplc="5EA67EFC" w:tentative="1">
      <w:start w:val="1"/>
      <w:numFmt w:val="decimal"/>
      <w:lvlText w:val="%9."/>
      <w:lvlJc w:val="left"/>
      <w:pPr>
        <w:tabs>
          <w:tab w:val="num" w:pos="6480"/>
        </w:tabs>
        <w:ind w:left="6480" w:hanging="360"/>
      </w:pPr>
    </w:lvl>
  </w:abstractNum>
  <w:abstractNum w:abstractNumId="14">
    <w:nsid w:val="758F464A"/>
    <w:multiLevelType w:val="hybridMultilevel"/>
    <w:tmpl w:val="AD24E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8"/>
  </w:num>
  <w:num w:numId="5">
    <w:abstractNumId w:val="5"/>
  </w:num>
  <w:num w:numId="6">
    <w:abstractNumId w:val="7"/>
  </w:num>
  <w:num w:numId="7">
    <w:abstractNumId w:val="6"/>
  </w:num>
  <w:num w:numId="8">
    <w:abstractNumId w:val="1"/>
    <w:lvlOverride w:ilvl="0">
      <w:lvl w:ilvl="0">
        <w:numFmt w:val="bullet"/>
        <w:lvlText w:val="•"/>
        <w:legacy w:legacy="1" w:legacySpace="0" w:legacyIndent="0"/>
        <w:lvlJc w:val="left"/>
        <w:rPr>
          <w:rFonts w:ascii="Arial" w:hAnsi="Arial" w:hint="default"/>
          <w:sz w:val="56"/>
        </w:rPr>
      </w:lvl>
    </w:lvlOverride>
  </w:num>
  <w:num w:numId="9">
    <w:abstractNumId w:val="1"/>
    <w:lvlOverride w:ilvl="0">
      <w:lvl w:ilvl="0">
        <w:numFmt w:val="bullet"/>
        <w:lvlText w:val="–"/>
        <w:legacy w:legacy="1" w:legacySpace="0" w:legacyIndent="0"/>
        <w:lvlJc w:val="left"/>
        <w:rPr>
          <w:rFonts w:ascii="Arial" w:hAnsi="Arial" w:hint="default"/>
          <w:sz w:val="48"/>
        </w:rPr>
      </w:lvl>
    </w:lvlOverride>
  </w:num>
  <w:num w:numId="10">
    <w:abstractNumId w:val="10"/>
  </w:num>
  <w:num w:numId="11">
    <w:abstractNumId w:val="11"/>
  </w:num>
  <w:num w:numId="12">
    <w:abstractNumId w:val="0"/>
  </w:num>
  <w:num w:numId="13">
    <w:abstractNumId w:val="9"/>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B0"/>
    <w:rsid w:val="00014A8B"/>
    <w:rsid w:val="000264D2"/>
    <w:rsid w:val="00027C14"/>
    <w:rsid w:val="00055596"/>
    <w:rsid w:val="00081B60"/>
    <w:rsid w:val="0008511D"/>
    <w:rsid w:val="000E4AE3"/>
    <w:rsid w:val="000F14DB"/>
    <w:rsid w:val="000F2975"/>
    <w:rsid w:val="001068A9"/>
    <w:rsid w:val="001110DF"/>
    <w:rsid w:val="00147351"/>
    <w:rsid w:val="00192A01"/>
    <w:rsid w:val="00195ECF"/>
    <w:rsid w:val="001D20E4"/>
    <w:rsid w:val="002149BB"/>
    <w:rsid w:val="0022538C"/>
    <w:rsid w:val="00250023"/>
    <w:rsid w:val="00251607"/>
    <w:rsid w:val="00254E3C"/>
    <w:rsid w:val="00261CAE"/>
    <w:rsid w:val="00281A6A"/>
    <w:rsid w:val="0029729D"/>
    <w:rsid w:val="002A3F1C"/>
    <w:rsid w:val="002B2019"/>
    <w:rsid w:val="002D54D6"/>
    <w:rsid w:val="002E4E3D"/>
    <w:rsid w:val="002E6DF1"/>
    <w:rsid w:val="0033188C"/>
    <w:rsid w:val="00355585"/>
    <w:rsid w:val="00383F28"/>
    <w:rsid w:val="003A4887"/>
    <w:rsid w:val="003D1B5B"/>
    <w:rsid w:val="003F3FA3"/>
    <w:rsid w:val="00415085"/>
    <w:rsid w:val="0041532D"/>
    <w:rsid w:val="00447B18"/>
    <w:rsid w:val="00481083"/>
    <w:rsid w:val="004A5043"/>
    <w:rsid w:val="004A5A1F"/>
    <w:rsid w:val="004F6069"/>
    <w:rsid w:val="00527211"/>
    <w:rsid w:val="005469FE"/>
    <w:rsid w:val="00585583"/>
    <w:rsid w:val="00585CCD"/>
    <w:rsid w:val="005D2BCE"/>
    <w:rsid w:val="005E2CCA"/>
    <w:rsid w:val="005F6BC2"/>
    <w:rsid w:val="00604FC5"/>
    <w:rsid w:val="00604FF4"/>
    <w:rsid w:val="00623C80"/>
    <w:rsid w:val="00630B54"/>
    <w:rsid w:val="00631CA0"/>
    <w:rsid w:val="0067302C"/>
    <w:rsid w:val="0067333F"/>
    <w:rsid w:val="00685297"/>
    <w:rsid w:val="006A76C7"/>
    <w:rsid w:val="006D2B8A"/>
    <w:rsid w:val="006D4438"/>
    <w:rsid w:val="006F74B3"/>
    <w:rsid w:val="00703CA0"/>
    <w:rsid w:val="00724738"/>
    <w:rsid w:val="00747F23"/>
    <w:rsid w:val="00753BEF"/>
    <w:rsid w:val="007A0E9F"/>
    <w:rsid w:val="007A5125"/>
    <w:rsid w:val="007A6F7B"/>
    <w:rsid w:val="007B4193"/>
    <w:rsid w:val="007D7512"/>
    <w:rsid w:val="007E5C3B"/>
    <w:rsid w:val="007E78E6"/>
    <w:rsid w:val="007F5FBB"/>
    <w:rsid w:val="00822BBD"/>
    <w:rsid w:val="00830551"/>
    <w:rsid w:val="0083645D"/>
    <w:rsid w:val="00863FB3"/>
    <w:rsid w:val="00877F93"/>
    <w:rsid w:val="008D4616"/>
    <w:rsid w:val="008D4AB5"/>
    <w:rsid w:val="008E5786"/>
    <w:rsid w:val="00903FA8"/>
    <w:rsid w:val="00907214"/>
    <w:rsid w:val="009319C0"/>
    <w:rsid w:val="00952E4A"/>
    <w:rsid w:val="00953088"/>
    <w:rsid w:val="0097219E"/>
    <w:rsid w:val="009728CD"/>
    <w:rsid w:val="00982D10"/>
    <w:rsid w:val="009A3CF0"/>
    <w:rsid w:val="009A4C89"/>
    <w:rsid w:val="009C1635"/>
    <w:rsid w:val="009C53D0"/>
    <w:rsid w:val="00A10709"/>
    <w:rsid w:val="00A244A3"/>
    <w:rsid w:val="00A44F61"/>
    <w:rsid w:val="00A51AED"/>
    <w:rsid w:val="00A52444"/>
    <w:rsid w:val="00A54BE8"/>
    <w:rsid w:val="00A80ABC"/>
    <w:rsid w:val="00AB3CBA"/>
    <w:rsid w:val="00AB3E4E"/>
    <w:rsid w:val="00AB4616"/>
    <w:rsid w:val="00AB7D87"/>
    <w:rsid w:val="00AF4AF5"/>
    <w:rsid w:val="00B02A29"/>
    <w:rsid w:val="00B101B0"/>
    <w:rsid w:val="00B57B86"/>
    <w:rsid w:val="00B72A02"/>
    <w:rsid w:val="00BA6E37"/>
    <w:rsid w:val="00BE3D29"/>
    <w:rsid w:val="00BF44E0"/>
    <w:rsid w:val="00C53403"/>
    <w:rsid w:val="00C66B55"/>
    <w:rsid w:val="00C71D07"/>
    <w:rsid w:val="00C819AE"/>
    <w:rsid w:val="00CB6379"/>
    <w:rsid w:val="00CF6158"/>
    <w:rsid w:val="00D12299"/>
    <w:rsid w:val="00D404C0"/>
    <w:rsid w:val="00D50180"/>
    <w:rsid w:val="00D538C8"/>
    <w:rsid w:val="00D63640"/>
    <w:rsid w:val="00D66CF0"/>
    <w:rsid w:val="00D7729C"/>
    <w:rsid w:val="00D90DE2"/>
    <w:rsid w:val="00DA25A4"/>
    <w:rsid w:val="00DB4ABA"/>
    <w:rsid w:val="00DD27C2"/>
    <w:rsid w:val="00DF7225"/>
    <w:rsid w:val="00E15F9B"/>
    <w:rsid w:val="00E2759D"/>
    <w:rsid w:val="00E448A8"/>
    <w:rsid w:val="00E51C03"/>
    <w:rsid w:val="00E57200"/>
    <w:rsid w:val="00E60FEB"/>
    <w:rsid w:val="00E75073"/>
    <w:rsid w:val="00E77EC7"/>
    <w:rsid w:val="00E9228E"/>
    <w:rsid w:val="00EA2D27"/>
    <w:rsid w:val="00EA790C"/>
    <w:rsid w:val="00EB1557"/>
    <w:rsid w:val="00EB5650"/>
    <w:rsid w:val="00EB67C6"/>
    <w:rsid w:val="00ED1476"/>
    <w:rsid w:val="00ED6061"/>
    <w:rsid w:val="00EE6360"/>
    <w:rsid w:val="00F05B04"/>
    <w:rsid w:val="00F2378E"/>
    <w:rsid w:val="00F45C1E"/>
    <w:rsid w:val="00F6125D"/>
    <w:rsid w:val="00F67904"/>
    <w:rsid w:val="00FF01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6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 w:type="paragraph" w:styleId="ListParagraph">
    <w:name w:val="List Paragraph"/>
    <w:basedOn w:val="Normal"/>
    <w:uiPriority w:val="34"/>
    <w:qFormat/>
    <w:rsid w:val="003D1B5B"/>
    <w:pPr>
      <w:ind w:left="720"/>
      <w:contextualSpacing/>
    </w:pPr>
  </w:style>
  <w:style w:type="character" w:customStyle="1" w:styleId="apple-converted-space">
    <w:name w:val="apple-converted-space"/>
    <w:basedOn w:val="DefaultParagraphFont"/>
    <w:rsid w:val="008D4A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 w:type="paragraph" w:styleId="ListParagraph">
    <w:name w:val="List Paragraph"/>
    <w:basedOn w:val="Normal"/>
    <w:uiPriority w:val="34"/>
    <w:qFormat/>
    <w:rsid w:val="003D1B5B"/>
    <w:pPr>
      <w:ind w:left="720"/>
      <w:contextualSpacing/>
    </w:pPr>
  </w:style>
  <w:style w:type="character" w:customStyle="1" w:styleId="apple-converted-space">
    <w:name w:val="apple-converted-space"/>
    <w:basedOn w:val="DefaultParagraphFont"/>
    <w:rsid w:val="008D4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522350">
      <w:bodyDiv w:val="1"/>
      <w:marLeft w:val="0"/>
      <w:marRight w:val="0"/>
      <w:marTop w:val="0"/>
      <w:marBottom w:val="0"/>
      <w:divBdr>
        <w:top w:val="none" w:sz="0" w:space="0" w:color="auto"/>
        <w:left w:val="none" w:sz="0" w:space="0" w:color="auto"/>
        <w:bottom w:val="none" w:sz="0" w:space="0" w:color="auto"/>
        <w:right w:val="none" w:sz="0" w:space="0" w:color="auto"/>
      </w:divBdr>
    </w:div>
    <w:div w:id="1570073477">
      <w:bodyDiv w:val="1"/>
      <w:marLeft w:val="0"/>
      <w:marRight w:val="0"/>
      <w:marTop w:val="0"/>
      <w:marBottom w:val="0"/>
      <w:divBdr>
        <w:top w:val="none" w:sz="0" w:space="0" w:color="auto"/>
        <w:left w:val="none" w:sz="0" w:space="0" w:color="auto"/>
        <w:bottom w:val="none" w:sz="0" w:space="0" w:color="auto"/>
        <w:right w:val="none" w:sz="0" w:space="0" w:color="auto"/>
      </w:divBdr>
    </w:div>
    <w:div w:id="1917276345">
      <w:bodyDiv w:val="1"/>
      <w:marLeft w:val="0"/>
      <w:marRight w:val="0"/>
      <w:marTop w:val="0"/>
      <w:marBottom w:val="0"/>
      <w:divBdr>
        <w:top w:val="none" w:sz="0" w:space="0" w:color="auto"/>
        <w:left w:val="none" w:sz="0" w:space="0" w:color="auto"/>
        <w:bottom w:val="none" w:sz="0" w:space="0" w:color="auto"/>
        <w:right w:val="none" w:sz="0" w:space="0" w:color="auto"/>
      </w:divBdr>
      <w:divsChild>
        <w:div w:id="1626697332">
          <w:marLeft w:val="806"/>
          <w:marRight w:val="0"/>
          <w:marTop w:val="106"/>
          <w:marBottom w:val="0"/>
          <w:divBdr>
            <w:top w:val="none" w:sz="0" w:space="0" w:color="auto"/>
            <w:left w:val="none" w:sz="0" w:space="0" w:color="auto"/>
            <w:bottom w:val="none" w:sz="0" w:space="0" w:color="auto"/>
            <w:right w:val="none" w:sz="0" w:space="0" w:color="auto"/>
          </w:divBdr>
        </w:div>
        <w:div w:id="1307858279">
          <w:marLeft w:val="806"/>
          <w:marRight w:val="0"/>
          <w:marTop w:val="106"/>
          <w:marBottom w:val="0"/>
          <w:divBdr>
            <w:top w:val="none" w:sz="0" w:space="0" w:color="auto"/>
            <w:left w:val="none" w:sz="0" w:space="0" w:color="auto"/>
            <w:bottom w:val="none" w:sz="0" w:space="0" w:color="auto"/>
            <w:right w:val="none" w:sz="0" w:space="0" w:color="auto"/>
          </w:divBdr>
        </w:div>
        <w:div w:id="1562859642">
          <w:marLeft w:val="806"/>
          <w:marRight w:val="0"/>
          <w:marTop w:val="106"/>
          <w:marBottom w:val="0"/>
          <w:divBdr>
            <w:top w:val="none" w:sz="0" w:space="0" w:color="auto"/>
            <w:left w:val="none" w:sz="0" w:space="0" w:color="auto"/>
            <w:bottom w:val="none" w:sz="0" w:space="0" w:color="auto"/>
            <w:right w:val="none" w:sz="0" w:space="0" w:color="auto"/>
          </w:divBdr>
        </w:div>
        <w:div w:id="2059935505">
          <w:marLeft w:val="1526"/>
          <w:marRight w:val="0"/>
          <w:marTop w:val="96"/>
          <w:marBottom w:val="0"/>
          <w:divBdr>
            <w:top w:val="none" w:sz="0" w:space="0" w:color="auto"/>
            <w:left w:val="none" w:sz="0" w:space="0" w:color="auto"/>
            <w:bottom w:val="none" w:sz="0" w:space="0" w:color="auto"/>
            <w:right w:val="none" w:sz="0" w:space="0" w:color="auto"/>
          </w:divBdr>
        </w:div>
        <w:div w:id="146628149">
          <w:marLeft w:val="806"/>
          <w:marRight w:val="0"/>
          <w:marTop w:val="106"/>
          <w:marBottom w:val="0"/>
          <w:divBdr>
            <w:top w:val="none" w:sz="0" w:space="0" w:color="auto"/>
            <w:left w:val="none" w:sz="0" w:space="0" w:color="auto"/>
            <w:bottom w:val="none" w:sz="0" w:space="0" w:color="auto"/>
            <w:right w:val="none" w:sz="0" w:space="0" w:color="auto"/>
          </w:divBdr>
        </w:div>
        <w:div w:id="913976282">
          <w:marLeft w:val="806"/>
          <w:marRight w:val="0"/>
          <w:marTop w:val="106"/>
          <w:marBottom w:val="0"/>
          <w:divBdr>
            <w:top w:val="none" w:sz="0" w:space="0" w:color="auto"/>
            <w:left w:val="none" w:sz="0" w:space="0" w:color="auto"/>
            <w:bottom w:val="none" w:sz="0" w:space="0" w:color="auto"/>
            <w:right w:val="none" w:sz="0" w:space="0" w:color="auto"/>
          </w:divBdr>
        </w:div>
        <w:div w:id="388891377">
          <w:marLeft w:val="806"/>
          <w:marRight w:val="0"/>
          <w:marTop w:val="106"/>
          <w:marBottom w:val="0"/>
          <w:divBdr>
            <w:top w:val="none" w:sz="0" w:space="0" w:color="auto"/>
            <w:left w:val="none" w:sz="0" w:space="0" w:color="auto"/>
            <w:bottom w:val="none" w:sz="0" w:space="0" w:color="auto"/>
            <w:right w:val="none" w:sz="0" w:space="0" w:color="auto"/>
          </w:divBdr>
        </w:div>
      </w:divsChild>
    </w:div>
    <w:div w:id="2056276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w.rpi.edu/web/project/SemantAQUA" TargetMode="External"/><Relationship Id="rId13" Type="http://schemas.openxmlformats.org/officeDocument/2006/relationships/hyperlink" Target="http://sbc.lternet.edu/cgi-bin/showDataset.cgi?docid=knb-lter-sbc.4008" TargetMode="External"/><Relationship Id="rId18" Type="http://schemas.openxmlformats.org/officeDocument/2006/relationships/hyperlink" Target="http://sbc.lternet.edu/cgi-bin/showDataset.cgi?docid=knb-lter-sbc.3008"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c.lternet.edu/cgi-bin/showDataset.cgi?docid=knb-lter-sbc.4007" TargetMode="External"/><Relationship Id="rId17" Type="http://schemas.openxmlformats.org/officeDocument/2006/relationships/hyperlink" Target="http://sbc.lternet.edu/cgi-bin/showDataset.cgi?docid=knb-lter-sbc.6" TargetMode="External"/><Relationship Id="rId2" Type="http://schemas.openxmlformats.org/officeDocument/2006/relationships/styles" Target="styles.xml"/><Relationship Id="rId16" Type="http://schemas.openxmlformats.org/officeDocument/2006/relationships/hyperlink" Target="http://sbc.lternet.edu/cgi-bin/showDataset.cgi?docid=knb-lter-sbc.300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c.lternet.edu/cgi-bin/showDataset.cgi?docid=knb-lter-sbc.4006" TargetMode="External"/><Relationship Id="rId5" Type="http://schemas.openxmlformats.org/officeDocument/2006/relationships/webSettings" Target="webSettings.xml"/><Relationship Id="rId15" Type="http://schemas.openxmlformats.org/officeDocument/2006/relationships/hyperlink" Target="http://sbc.lternet.edu/cgi-bin/showDataset.cgi?docid=knb-lter-sbc.3010" TargetMode="External"/><Relationship Id="rId10" Type="http://schemas.openxmlformats.org/officeDocument/2006/relationships/hyperlink" Target="http://sbc.lternet.edu/cgi-bin/showDataset.cgi?docid=knb-lter-sbc.400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x.doi.org/10.1002/hyp.9508" TargetMode="External"/><Relationship Id="rId14" Type="http://schemas.openxmlformats.org/officeDocument/2006/relationships/hyperlink" Target="http://sbc.lternet.edu/cgi-bin/showDataset.cgi?docid=knb-lter-sbc.3007"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en.wikipedia.org/wiki/Use_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13632</TotalTime>
  <Pages>6</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Use Case Template</vt:lpstr>
    </vt:vector>
  </TitlesOfParts>
  <Company>IKD</Company>
  <LinksUpToDate>false</LinksUpToDate>
  <CharactersWithSpaces>20183</CharactersWithSpaces>
  <SharedDoc>false</SharedDoc>
  <HLinks>
    <vt:vector size="12" baseType="variant">
      <vt:variant>
        <vt:i4>1703946</vt:i4>
      </vt:variant>
      <vt:variant>
        <vt:i4>0</vt:i4>
      </vt:variant>
      <vt:variant>
        <vt:i4>0</vt:i4>
      </vt:variant>
      <vt:variant>
        <vt:i4>5</vt:i4>
      </vt:variant>
      <vt:variant>
        <vt:lpwstr>http://tw.rpi.edu/web/project/SemantAQUA</vt:lpwstr>
      </vt:variant>
      <vt:variant>
        <vt:lpwstr/>
      </vt:variant>
      <vt:variant>
        <vt:i4>3539027</vt:i4>
      </vt:variant>
      <vt:variant>
        <vt:i4>0</vt:i4>
      </vt:variant>
      <vt:variant>
        <vt:i4>0</vt:i4>
      </vt:variant>
      <vt:variant>
        <vt:i4>5</vt:i4>
      </vt:variant>
      <vt:variant>
        <vt:lpwstr>http://en.wikipedia.org/wiki/Use_cases</vt:lpwstr>
      </vt:variant>
      <vt:variant>
        <vt:lpwstr>Use_case_templates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Deborah L. McGuinness</dc:creator>
  <cp:lastModifiedBy>Margaret</cp:lastModifiedBy>
  <cp:revision>3</cp:revision>
  <cp:lastPrinted>2113-01-01T05:00:00Z</cp:lastPrinted>
  <dcterms:created xsi:type="dcterms:W3CDTF">2013-04-17T16:17:00Z</dcterms:created>
  <dcterms:modified xsi:type="dcterms:W3CDTF">2013-05-02T04:27:00Z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APERS2_INFO_01">
    <vt:lpwstr>&lt;info&gt;&lt;style id="http://www.zotero.org/styles/apa"/&gt;&lt;format class="1"/&gt;&lt;/info&gt;PAPERS2_INFO_END</vt:lpwstr>
  </property>
</Properties>
</file>